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8D220B" w14:textId="77777777" w:rsidR="00954036" w:rsidRDefault="00E84C1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Wildlife Conservation Option </w:t>
      </w:r>
    </w:p>
    <w:p w14:paraId="455FD317" w14:textId="77777777" w:rsidR="00954036" w:rsidRDefault="00E84C1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School of Environmental and Forest Sciences </w:t>
      </w:r>
    </w:p>
    <w:p w14:paraId="0832040F" w14:textId="77777777" w:rsidR="00954036" w:rsidRDefault="00E84C1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University of Washington </w:t>
      </w:r>
    </w:p>
    <w:p w14:paraId="01D259BE" w14:textId="77777777" w:rsidR="00954036" w:rsidRDefault="00E84C1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Box 352100 </w:t>
      </w:r>
    </w:p>
    <w:p w14:paraId="7DC97A87" w14:textId="77777777" w:rsidR="00954036" w:rsidRDefault="00E84C1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Seattle, Washington 98195-2100 </w:t>
      </w:r>
    </w:p>
    <w:p w14:paraId="356E8934" w14:textId="77777777" w:rsidR="00954036" w:rsidRDefault="00954036">
      <w:pPr>
        <w:jc w:val="center"/>
        <w:rPr>
          <w:rFonts w:ascii="Times New Roman" w:eastAsia="Times New Roman" w:hAnsi="Times New Roman" w:cs="Times New Roman"/>
          <w:sz w:val="24"/>
          <w:szCs w:val="24"/>
        </w:rPr>
      </w:pPr>
    </w:p>
    <w:p w14:paraId="6C92598B" w14:textId="77777777" w:rsidR="00954036" w:rsidRDefault="00954036">
      <w:pPr>
        <w:jc w:val="center"/>
        <w:rPr>
          <w:rFonts w:ascii="Times New Roman" w:eastAsia="Times New Roman" w:hAnsi="Times New Roman" w:cs="Times New Roman"/>
          <w:sz w:val="24"/>
          <w:szCs w:val="24"/>
        </w:rPr>
      </w:pPr>
    </w:p>
    <w:p w14:paraId="4582188A" w14:textId="77777777" w:rsidR="00954036" w:rsidRDefault="00954036">
      <w:pPr>
        <w:rPr>
          <w:rFonts w:ascii="Times New Roman" w:eastAsia="Times New Roman" w:hAnsi="Times New Roman" w:cs="Times New Roman"/>
          <w:b/>
          <w:sz w:val="24"/>
          <w:szCs w:val="24"/>
        </w:rPr>
      </w:pPr>
    </w:p>
    <w:p w14:paraId="2AF44777" w14:textId="77777777" w:rsidR="00954036" w:rsidRDefault="00954036">
      <w:pPr>
        <w:jc w:val="center"/>
        <w:rPr>
          <w:rFonts w:ascii="Times New Roman" w:eastAsia="Times New Roman" w:hAnsi="Times New Roman" w:cs="Times New Roman"/>
          <w:b/>
          <w:sz w:val="24"/>
          <w:szCs w:val="24"/>
        </w:rPr>
      </w:pPr>
    </w:p>
    <w:p w14:paraId="78667831" w14:textId="77777777" w:rsidR="00954036" w:rsidRDefault="00954036">
      <w:pPr>
        <w:jc w:val="center"/>
        <w:rPr>
          <w:rFonts w:ascii="Times New Roman" w:eastAsia="Times New Roman" w:hAnsi="Times New Roman" w:cs="Times New Roman"/>
          <w:b/>
          <w:sz w:val="24"/>
          <w:szCs w:val="24"/>
        </w:rPr>
      </w:pPr>
    </w:p>
    <w:p w14:paraId="0E1DF973" w14:textId="77777777" w:rsidR="00954036" w:rsidRDefault="00954036">
      <w:pPr>
        <w:jc w:val="center"/>
        <w:rPr>
          <w:rFonts w:ascii="Times New Roman" w:eastAsia="Times New Roman" w:hAnsi="Times New Roman" w:cs="Times New Roman"/>
          <w:b/>
          <w:sz w:val="24"/>
          <w:szCs w:val="24"/>
        </w:rPr>
      </w:pPr>
    </w:p>
    <w:p w14:paraId="2EF757D1" w14:textId="77777777" w:rsidR="00954036" w:rsidRDefault="00954036">
      <w:pPr>
        <w:jc w:val="center"/>
        <w:rPr>
          <w:rFonts w:ascii="Times New Roman" w:eastAsia="Times New Roman" w:hAnsi="Times New Roman" w:cs="Times New Roman"/>
          <w:b/>
          <w:sz w:val="24"/>
          <w:szCs w:val="24"/>
        </w:rPr>
      </w:pPr>
    </w:p>
    <w:p w14:paraId="61F0B8C0" w14:textId="77777777" w:rsidR="00954036" w:rsidRDefault="00954036">
      <w:pPr>
        <w:jc w:val="center"/>
        <w:rPr>
          <w:rFonts w:ascii="Times New Roman" w:eastAsia="Times New Roman" w:hAnsi="Times New Roman" w:cs="Times New Roman"/>
          <w:b/>
          <w:sz w:val="28"/>
          <w:szCs w:val="28"/>
        </w:rPr>
      </w:pPr>
    </w:p>
    <w:p w14:paraId="6AEC970E" w14:textId="77777777" w:rsidR="00954036" w:rsidRDefault="00E84C15">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SENIOR THESIS PROPOSAL </w:t>
      </w:r>
    </w:p>
    <w:p w14:paraId="116BF737" w14:textId="77777777" w:rsidR="00954036" w:rsidRDefault="00E84C15">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ESRM 494</w:t>
      </w:r>
    </w:p>
    <w:p w14:paraId="75F7A7A8" w14:textId="77777777" w:rsidR="00954036" w:rsidRDefault="00E84C15">
      <w:pPr>
        <w:jc w:val="center"/>
        <w:rPr>
          <w:rFonts w:ascii="Times New Roman" w:eastAsia="Times New Roman" w:hAnsi="Times New Roman" w:cs="Times New Roman"/>
          <w:i/>
          <w:sz w:val="26"/>
          <w:szCs w:val="26"/>
        </w:rPr>
      </w:pPr>
      <w:r>
        <w:rPr>
          <w:rFonts w:ascii="Times New Roman" w:eastAsia="Times New Roman" w:hAnsi="Times New Roman" w:cs="Times New Roman"/>
          <w:i/>
          <w:sz w:val="26"/>
          <w:szCs w:val="26"/>
        </w:rPr>
        <w:t>Draft</w:t>
      </w:r>
    </w:p>
    <w:p w14:paraId="38E7DE74" w14:textId="77777777" w:rsidR="00954036" w:rsidRDefault="00954036">
      <w:pPr>
        <w:jc w:val="center"/>
        <w:rPr>
          <w:rFonts w:ascii="Times New Roman" w:eastAsia="Times New Roman" w:hAnsi="Times New Roman" w:cs="Times New Roman"/>
          <w:b/>
          <w:sz w:val="24"/>
          <w:szCs w:val="24"/>
        </w:rPr>
      </w:pPr>
    </w:p>
    <w:p w14:paraId="324DDCE3" w14:textId="77777777" w:rsidR="00954036" w:rsidRDefault="00954036">
      <w:pPr>
        <w:jc w:val="center"/>
        <w:rPr>
          <w:rFonts w:ascii="Times New Roman" w:eastAsia="Times New Roman" w:hAnsi="Times New Roman" w:cs="Times New Roman"/>
          <w:b/>
          <w:sz w:val="28"/>
          <w:szCs w:val="28"/>
        </w:rPr>
      </w:pPr>
    </w:p>
    <w:p w14:paraId="701FB4A6" w14:textId="77777777" w:rsidR="00954036" w:rsidRDefault="00E84C15">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TO:  Sarah J. Converse</w:t>
      </w:r>
    </w:p>
    <w:p w14:paraId="0B622963" w14:textId="77777777" w:rsidR="00954036" w:rsidRDefault="00954036">
      <w:pPr>
        <w:jc w:val="center"/>
        <w:rPr>
          <w:rFonts w:ascii="Times New Roman" w:eastAsia="Times New Roman" w:hAnsi="Times New Roman" w:cs="Times New Roman"/>
          <w:sz w:val="26"/>
          <w:szCs w:val="26"/>
        </w:rPr>
      </w:pPr>
    </w:p>
    <w:p w14:paraId="4FDA6FCA" w14:textId="77777777" w:rsidR="00954036" w:rsidRDefault="00E84C15">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TITLE OF PROPOSED PROJECT: Relationship between Scripps’s Murrelets egg size and marine conditions at Santa Barbara Island (Working title)</w:t>
      </w:r>
    </w:p>
    <w:p w14:paraId="09FF7466" w14:textId="77777777" w:rsidR="00954036" w:rsidRDefault="00954036">
      <w:pPr>
        <w:jc w:val="center"/>
        <w:rPr>
          <w:rFonts w:ascii="Times New Roman" w:eastAsia="Times New Roman" w:hAnsi="Times New Roman" w:cs="Times New Roman"/>
          <w:sz w:val="26"/>
          <w:szCs w:val="26"/>
        </w:rPr>
      </w:pPr>
    </w:p>
    <w:p w14:paraId="282122A1" w14:textId="77777777" w:rsidR="00954036" w:rsidRDefault="00E84C15">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STUDENT'S NAME: Marcela Todd Zaragoza</w:t>
      </w:r>
    </w:p>
    <w:p w14:paraId="1A3A4F76" w14:textId="77777777" w:rsidR="00954036" w:rsidRDefault="00954036">
      <w:pPr>
        <w:jc w:val="center"/>
        <w:rPr>
          <w:rFonts w:ascii="Times New Roman" w:eastAsia="Times New Roman" w:hAnsi="Times New Roman" w:cs="Times New Roman"/>
          <w:sz w:val="26"/>
          <w:szCs w:val="26"/>
        </w:rPr>
      </w:pPr>
    </w:p>
    <w:p w14:paraId="4A071498" w14:textId="77777777" w:rsidR="00954036" w:rsidRDefault="00E84C15">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DATE: February 26, 2021</w:t>
      </w:r>
    </w:p>
    <w:p w14:paraId="0CADE3F0" w14:textId="77777777" w:rsidR="00954036" w:rsidRDefault="00954036">
      <w:pPr>
        <w:rPr>
          <w:rFonts w:ascii="Times New Roman" w:eastAsia="Times New Roman" w:hAnsi="Times New Roman" w:cs="Times New Roman"/>
        </w:rPr>
      </w:pPr>
    </w:p>
    <w:p w14:paraId="060E2411" w14:textId="77777777" w:rsidR="00954036" w:rsidRDefault="00954036">
      <w:pPr>
        <w:rPr>
          <w:rFonts w:ascii="Times New Roman" w:eastAsia="Times New Roman" w:hAnsi="Times New Roman" w:cs="Times New Roman"/>
          <w:sz w:val="24"/>
          <w:szCs w:val="24"/>
        </w:rPr>
      </w:pPr>
    </w:p>
    <w:p w14:paraId="678A444A" w14:textId="77777777" w:rsidR="00954036" w:rsidRDefault="00954036">
      <w:pPr>
        <w:rPr>
          <w:rFonts w:ascii="Times New Roman" w:eastAsia="Times New Roman" w:hAnsi="Times New Roman" w:cs="Times New Roman"/>
          <w:sz w:val="24"/>
          <w:szCs w:val="24"/>
        </w:rPr>
      </w:pPr>
    </w:p>
    <w:p w14:paraId="3E6AB9DA" w14:textId="77777777" w:rsidR="00954036" w:rsidRDefault="00954036">
      <w:pPr>
        <w:rPr>
          <w:rFonts w:ascii="Times New Roman" w:eastAsia="Times New Roman" w:hAnsi="Times New Roman" w:cs="Times New Roman"/>
          <w:sz w:val="24"/>
          <w:szCs w:val="24"/>
        </w:rPr>
      </w:pPr>
    </w:p>
    <w:p w14:paraId="1F68BA69" w14:textId="77777777" w:rsidR="00954036" w:rsidRDefault="00954036">
      <w:pPr>
        <w:rPr>
          <w:rFonts w:ascii="Times New Roman" w:eastAsia="Times New Roman" w:hAnsi="Times New Roman" w:cs="Times New Roman"/>
          <w:sz w:val="24"/>
          <w:szCs w:val="24"/>
        </w:rPr>
      </w:pPr>
    </w:p>
    <w:p w14:paraId="0FC41C4C" w14:textId="77777777" w:rsidR="00954036" w:rsidRDefault="00954036">
      <w:pPr>
        <w:rPr>
          <w:rFonts w:ascii="Times New Roman" w:eastAsia="Times New Roman" w:hAnsi="Times New Roman" w:cs="Times New Roman"/>
          <w:sz w:val="24"/>
          <w:szCs w:val="24"/>
        </w:rPr>
      </w:pPr>
    </w:p>
    <w:p w14:paraId="717E5464" w14:textId="77777777" w:rsidR="00954036" w:rsidRDefault="00954036">
      <w:pPr>
        <w:jc w:val="right"/>
        <w:rPr>
          <w:rFonts w:ascii="Times New Roman" w:eastAsia="Times New Roman" w:hAnsi="Times New Roman" w:cs="Times New Roman"/>
          <w:sz w:val="24"/>
          <w:szCs w:val="24"/>
        </w:rPr>
      </w:pPr>
    </w:p>
    <w:p w14:paraId="167876CB" w14:textId="77777777" w:rsidR="00954036" w:rsidRDefault="00954036">
      <w:pPr>
        <w:jc w:val="right"/>
        <w:rPr>
          <w:rFonts w:ascii="Times New Roman" w:eastAsia="Times New Roman" w:hAnsi="Times New Roman" w:cs="Times New Roman"/>
          <w:sz w:val="24"/>
          <w:szCs w:val="24"/>
        </w:rPr>
      </w:pPr>
    </w:p>
    <w:p w14:paraId="267203F8" w14:textId="77777777" w:rsidR="00954036" w:rsidRDefault="00954036">
      <w:pPr>
        <w:jc w:val="right"/>
        <w:rPr>
          <w:rFonts w:ascii="Times New Roman" w:eastAsia="Times New Roman" w:hAnsi="Times New Roman" w:cs="Times New Roman"/>
          <w:sz w:val="24"/>
          <w:szCs w:val="24"/>
        </w:rPr>
      </w:pPr>
    </w:p>
    <w:p w14:paraId="7F0EF9BC" w14:textId="77777777" w:rsidR="00954036" w:rsidRDefault="00954036">
      <w:pPr>
        <w:jc w:val="right"/>
        <w:rPr>
          <w:rFonts w:ascii="Times New Roman" w:eastAsia="Times New Roman" w:hAnsi="Times New Roman" w:cs="Times New Roman"/>
          <w:sz w:val="24"/>
          <w:szCs w:val="24"/>
        </w:rPr>
      </w:pPr>
    </w:p>
    <w:p w14:paraId="7C8FADC9" w14:textId="77777777" w:rsidR="00954036" w:rsidRDefault="00954036">
      <w:pPr>
        <w:jc w:val="right"/>
        <w:rPr>
          <w:rFonts w:ascii="Times New Roman" w:eastAsia="Times New Roman" w:hAnsi="Times New Roman" w:cs="Times New Roman"/>
          <w:sz w:val="24"/>
          <w:szCs w:val="24"/>
        </w:rPr>
      </w:pPr>
    </w:p>
    <w:p w14:paraId="2F0AE80A" w14:textId="77777777" w:rsidR="00954036" w:rsidRDefault="00954036">
      <w:pPr>
        <w:jc w:val="right"/>
        <w:rPr>
          <w:rFonts w:ascii="Times New Roman" w:eastAsia="Times New Roman" w:hAnsi="Times New Roman" w:cs="Times New Roman"/>
          <w:sz w:val="24"/>
          <w:szCs w:val="24"/>
        </w:rPr>
      </w:pPr>
    </w:p>
    <w:p w14:paraId="50749063" w14:textId="77777777" w:rsidR="00954036" w:rsidRDefault="00954036">
      <w:pPr>
        <w:jc w:val="right"/>
        <w:rPr>
          <w:rFonts w:ascii="Times New Roman" w:eastAsia="Times New Roman" w:hAnsi="Times New Roman" w:cs="Times New Roman"/>
          <w:sz w:val="24"/>
          <w:szCs w:val="24"/>
        </w:rPr>
      </w:pPr>
    </w:p>
    <w:p w14:paraId="22D40E1E" w14:textId="40B4FAC9" w:rsidR="00954036" w:rsidRDefault="00E84C15">
      <w:pPr>
        <w:rPr>
          <w:ins w:id="0" w:author="Sarah Converse" w:date="2021-02-28T09:24:00Z"/>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Abstract</w:t>
      </w:r>
    </w:p>
    <w:p w14:paraId="7A05D99E" w14:textId="77777777" w:rsidR="00654957" w:rsidRDefault="00654957">
      <w:pPr>
        <w:rPr>
          <w:rFonts w:ascii="Times New Roman" w:eastAsia="Times New Roman" w:hAnsi="Times New Roman" w:cs="Times New Roman"/>
          <w:b/>
          <w:sz w:val="24"/>
          <w:szCs w:val="24"/>
        </w:rPr>
      </w:pPr>
    </w:p>
    <w:p w14:paraId="3C2E5ACF" w14:textId="5044B070" w:rsidR="00954036" w:rsidRDefault="000F261A">
      <w:pPr>
        <w:spacing w:line="240" w:lineRule="auto"/>
        <w:rPr>
          <w:rFonts w:ascii="Times New Roman" w:eastAsia="Times New Roman" w:hAnsi="Times New Roman" w:cs="Times New Roman"/>
          <w:sz w:val="24"/>
          <w:szCs w:val="24"/>
        </w:rPr>
      </w:pPr>
      <w:commentRangeStart w:id="1"/>
      <w:ins w:id="2" w:author="Sarah Converse" w:date="2021-02-28T08:29:00Z">
        <w:r>
          <w:rPr>
            <w:rFonts w:ascii="Times New Roman" w:eastAsia="Times New Roman" w:hAnsi="Times New Roman" w:cs="Times New Roman"/>
            <w:sz w:val="24"/>
            <w:szCs w:val="24"/>
          </w:rPr>
          <w:t xml:space="preserve">Oceanic conditions are known to affect a variety of life history parameters in seabirds, but the degree to which egg size </w:t>
        </w:r>
      </w:ins>
      <w:ins w:id="3" w:author="Sarah Converse" w:date="2021-02-28T08:30:00Z">
        <w:r>
          <w:rPr>
            <w:rFonts w:ascii="Times New Roman" w:eastAsia="Times New Roman" w:hAnsi="Times New Roman" w:cs="Times New Roman"/>
            <w:sz w:val="24"/>
            <w:szCs w:val="24"/>
          </w:rPr>
          <w:t xml:space="preserve">responds to environmental conditions </w:t>
        </w:r>
      </w:ins>
      <w:ins w:id="4" w:author="Sarah Converse" w:date="2021-02-28T08:32:00Z">
        <w:r>
          <w:rPr>
            <w:rFonts w:ascii="Times New Roman" w:eastAsia="Times New Roman" w:hAnsi="Times New Roman" w:cs="Times New Roman"/>
            <w:sz w:val="24"/>
            <w:szCs w:val="24"/>
          </w:rPr>
          <w:t>has been investigated only rarely</w:t>
        </w:r>
      </w:ins>
      <w:ins w:id="5" w:author="Sarah Converse" w:date="2021-02-28T08:30:00Z">
        <w:r>
          <w:rPr>
            <w:rFonts w:ascii="Times New Roman" w:eastAsia="Times New Roman" w:hAnsi="Times New Roman" w:cs="Times New Roman"/>
            <w:sz w:val="24"/>
            <w:szCs w:val="24"/>
          </w:rPr>
          <w:t>. The resources available to an avian embryo have the potential to influence survival</w:t>
        </w:r>
      </w:ins>
      <w:ins w:id="6" w:author="Sarah Converse" w:date="2021-02-28T08:31:00Z">
        <w:r>
          <w:rPr>
            <w:rFonts w:ascii="Times New Roman" w:eastAsia="Times New Roman" w:hAnsi="Times New Roman" w:cs="Times New Roman"/>
            <w:sz w:val="24"/>
            <w:szCs w:val="24"/>
          </w:rPr>
          <w:t xml:space="preserve"> of the embryo and </w:t>
        </w:r>
      </w:ins>
      <w:ins w:id="7" w:author="Sarah Converse" w:date="2021-02-28T08:33:00Z">
        <w:r>
          <w:rPr>
            <w:rFonts w:ascii="Times New Roman" w:eastAsia="Times New Roman" w:hAnsi="Times New Roman" w:cs="Times New Roman"/>
            <w:sz w:val="24"/>
            <w:szCs w:val="24"/>
          </w:rPr>
          <w:t xml:space="preserve">of </w:t>
        </w:r>
      </w:ins>
      <w:ins w:id="8" w:author="Sarah Converse" w:date="2021-02-28T08:31:00Z">
        <w:r>
          <w:rPr>
            <w:rFonts w:ascii="Times New Roman" w:eastAsia="Times New Roman" w:hAnsi="Times New Roman" w:cs="Times New Roman"/>
            <w:sz w:val="24"/>
            <w:szCs w:val="24"/>
          </w:rPr>
          <w:t>the chick post-hat</w:t>
        </w:r>
      </w:ins>
      <w:ins w:id="9" w:author="Sarah Converse" w:date="2021-02-28T08:32:00Z">
        <w:r>
          <w:rPr>
            <w:rFonts w:ascii="Times New Roman" w:eastAsia="Times New Roman" w:hAnsi="Times New Roman" w:cs="Times New Roman"/>
            <w:sz w:val="24"/>
            <w:szCs w:val="24"/>
          </w:rPr>
          <w:t>ching</w:t>
        </w:r>
      </w:ins>
      <w:ins w:id="10" w:author="Sarah Converse" w:date="2021-02-28T08:30:00Z">
        <w:r>
          <w:rPr>
            <w:rFonts w:ascii="Times New Roman" w:eastAsia="Times New Roman" w:hAnsi="Times New Roman" w:cs="Times New Roman"/>
            <w:sz w:val="24"/>
            <w:szCs w:val="24"/>
          </w:rPr>
          <w:t xml:space="preserve">. </w:t>
        </w:r>
      </w:ins>
      <w:commentRangeEnd w:id="1"/>
      <w:ins w:id="11" w:author="Sarah Converse" w:date="2021-02-28T08:31:00Z">
        <w:r>
          <w:rPr>
            <w:rStyle w:val="CommentReference"/>
          </w:rPr>
          <w:commentReference w:id="1"/>
        </w:r>
      </w:ins>
      <w:r w:rsidR="00E84C15">
        <w:rPr>
          <w:rFonts w:ascii="Times New Roman" w:eastAsia="Times New Roman" w:hAnsi="Times New Roman" w:cs="Times New Roman"/>
          <w:sz w:val="24"/>
          <w:szCs w:val="24"/>
        </w:rPr>
        <w:t>I will investigate the effects of oceanographic conditions on Scripps's Murrelet</w:t>
      </w:r>
      <w:del w:id="12" w:author="Sarah Converse" w:date="2021-02-28T08:33:00Z">
        <w:r w:rsidR="00E84C15" w:rsidDel="000F261A">
          <w:rPr>
            <w:rFonts w:ascii="Times New Roman" w:eastAsia="Times New Roman" w:hAnsi="Times New Roman" w:cs="Times New Roman"/>
            <w:sz w:val="24"/>
            <w:szCs w:val="24"/>
          </w:rPr>
          <w:delText>s</w:delText>
        </w:r>
      </w:del>
      <w:r w:rsidR="00E84C15">
        <w:rPr>
          <w:rFonts w:ascii="Times New Roman" w:eastAsia="Times New Roman" w:hAnsi="Times New Roman" w:cs="Times New Roman"/>
          <w:sz w:val="24"/>
          <w:szCs w:val="24"/>
        </w:rPr>
        <w:t xml:space="preserve"> (</w:t>
      </w:r>
      <w:proofErr w:type="spellStart"/>
      <w:r w:rsidR="00E84C15">
        <w:rPr>
          <w:rFonts w:ascii="Times New Roman" w:eastAsia="Times New Roman" w:hAnsi="Times New Roman" w:cs="Times New Roman"/>
          <w:i/>
          <w:sz w:val="24"/>
          <w:szCs w:val="24"/>
        </w:rPr>
        <w:t>Synthliboramphus</w:t>
      </w:r>
      <w:proofErr w:type="spellEnd"/>
      <w:r w:rsidR="00E84C15">
        <w:rPr>
          <w:rFonts w:ascii="Times New Roman" w:eastAsia="Times New Roman" w:hAnsi="Times New Roman" w:cs="Times New Roman"/>
          <w:i/>
          <w:sz w:val="24"/>
          <w:szCs w:val="24"/>
        </w:rPr>
        <w:t xml:space="preserve"> </w:t>
      </w:r>
      <w:proofErr w:type="spellStart"/>
      <w:r w:rsidR="00E84C15">
        <w:rPr>
          <w:rFonts w:ascii="Times New Roman" w:eastAsia="Times New Roman" w:hAnsi="Times New Roman" w:cs="Times New Roman"/>
          <w:i/>
          <w:sz w:val="24"/>
          <w:szCs w:val="24"/>
        </w:rPr>
        <w:t>scrippsi</w:t>
      </w:r>
      <w:proofErr w:type="spellEnd"/>
      <w:r w:rsidR="00E84C15">
        <w:rPr>
          <w:rFonts w:ascii="Times New Roman" w:eastAsia="Times New Roman" w:hAnsi="Times New Roman" w:cs="Times New Roman"/>
          <w:sz w:val="24"/>
          <w:szCs w:val="24"/>
        </w:rPr>
        <w:t xml:space="preserve">) egg size at Santa Barbara Island, California, USA, from 2009-2017. Environmental covariates that characterize the marine environment at various spatial and temporal scales (e.g., sea surface temperature, the Pacific Decadal Oscillation index, and forage fish abundance) will be included in this analysis. Scripps's Murrelets lay eggs that are relatively large </w:t>
      </w:r>
      <w:del w:id="13" w:author="Sarah Converse" w:date="2021-02-28T08:33:00Z">
        <w:r w:rsidR="00E84C15" w:rsidDel="000F261A">
          <w:rPr>
            <w:rFonts w:ascii="Times New Roman" w:eastAsia="Times New Roman" w:hAnsi="Times New Roman" w:cs="Times New Roman"/>
            <w:sz w:val="24"/>
            <w:szCs w:val="24"/>
          </w:rPr>
          <w:delText xml:space="preserve">to </w:delText>
        </w:r>
      </w:del>
      <w:ins w:id="14" w:author="Sarah Converse" w:date="2021-02-28T08:33:00Z">
        <w:r>
          <w:rPr>
            <w:rFonts w:ascii="Times New Roman" w:eastAsia="Times New Roman" w:hAnsi="Times New Roman" w:cs="Times New Roman"/>
            <w:sz w:val="24"/>
            <w:szCs w:val="24"/>
          </w:rPr>
          <w:t xml:space="preserve">for </w:t>
        </w:r>
      </w:ins>
      <w:r w:rsidR="00E84C15">
        <w:rPr>
          <w:rFonts w:ascii="Times New Roman" w:eastAsia="Times New Roman" w:hAnsi="Times New Roman" w:cs="Times New Roman"/>
          <w:sz w:val="24"/>
          <w:szCs w:val="24"/>
        </w:rPr>
        <w:t xml:space="preserve">their body size and must therefore gain </w:t>
      </w:r>
      <w:ins w:id="15" w:author="Sarah Converse" w:date="2021-02-28T08:34:00Z">
        <w:r>
          <w:rPr>
            <w:rFonts w:ascii="Times New Roman" w:eastAsia="Times New Roman" w:hAnsi="Times New Roman" w:cs="Times New Roman"/>
            <w:sz w:val="24"/>
            <w:szCs w:val="24"/>
          </w:rPr>
          <w:t xml:space="preserve">substantial </w:t>
        </w:r>
      </w:ins>
      <w:r w:rsidR="00E84C15">
        <w:rPr>
          <w:rFonts w:ascii="Times New Roman" w:eastAsia="Times New Roman" w:hAnsi="Times New Roman" w:cs="Times New Roman"/>
          <w:sz w:val="24"/>
          <w:szCs w:val="24"/>
        </w:rPr>
        <w:t xml:space="preserve">resources from their environmental surroundings to accomplish this. </w:t>
      </w:r>
      <w:del w:id="16" w:author="Sarah Converse" w:date="2021-02-28T08:45:00Z">
        <w:r w:rsidR="00E84C15" w:rsidDel="003055DB">
          <w:rPr>
            <w:rFonts w:ascii="Times New Roman" w:eastAsia="Times New Roman" w:hAnsi="Times New Roman" w:cs="Times New Roman"/>
            <w:sz w:val="24"/>
            <w:szCs w:val="24"/>
          </w:rPr>
          <w:delText xml:space="preserve">The </w:delText>
        </w:r>
      </w:del>
      <w:ins w:id="17" w:author="Sarah Converse" w:date="2021-02-28T08:45:00Z">
        <w:r w:rsidR="003055DB">
          <w:rPr>
            <w:rFonts w:ascii="Times New Roman" w:eastAsia="Times New Roman" w:hAnsi="Times New Roman" w:cs="Times New Roman"/>
            <w:sz w:val="24"/>
            <w:szCs w:val="24"/>
          </w:rPr>
          <w:t xml:space="preserve">My </w:t>
        </w:r>
      </w:ins>
      <w:r w:rsidR="00E84C15">
        <w:rPr>
          <w:rFonts w:ascii="Times New Roman" w:eastAsia="Times New Roman" w:hAnsi="Times New Roman" w:cs="Times New Roman"/>
          <w:sz w:val="24"/>
          <w:szCs w:val="24"/>
        </w:rPr>
        <w:t xml:space="preserve">goal </w:t>
      </w:r>
      <w:del w:id="18" w:author="Sarah Converse" w:date="2021-02-28T08:45:00Z">
        <w:r w:rsidR="00E84C15" w:rsidDel="003055DB">
          <w:rPr>
            <w:rFonts w:ascii="Times New Roman" w:eastAsia="Times New Roman" w:hAnsi="Times New Roman" w:cs="Times New Roman"/>
            <w:sz w:val="24"/>
            <w:szCs w:val="24"/>
          </w:rPr>
          <w:delText xml:space="preserve">of </w:delText>
        </w:r>
      </w:del>
      <w:ins w:id="19" w:author="Sarah Converse" w:date="2021-02-28T08:45:00Z">
        <w:r w:rsidR="003055DB">
          <w:rPr>
            <w:rFonts w:ascii="Times New Roman" w:eastAsia="Times New Roman" w:hAnsi="Times New Roman" w:cs="Times New Roman"/>
            <w:sz w:val="24"/>
            <w:szCs w:val="24"/>
          </w:rPr>
          <w:t xml:space="preserve">with </w:t>
        </w:r>
      </w:ins>
      <w:r w:rsidR="00E84C15">
        <w:rPr>
          <w:rFonts w:ascii="Times New Roman" w:eastAsia="Times New Roman" w:hAnsi="Times New Roman" w:cs="Times New Roman"/>
          <w:sz w:val="24"/>
          <w:szCs w:val="24"/>
        </w:rPr>
        <w:t>this research is to understand which factors, if any, are driving variance in egg size</w:t>
      </w:r>
      <w:del w:id="20" w:author="Sarah Converse" w:date="2021-02-28T08:34:00Z">
        <w:r w:rsidR="00E84C15" w:rsidDel="000F261A">
          <w:rPr>
            <w:rFonts w:ascii="Times New Roman" w:eastAsia="Times New Roman" w:hAnsi="Times New Roman" w:cs="Times New Roman"/>
            <w:sz w:val="24"/>
            <w:szCs w:val="24"/>
          </w:rPr>
          <w:delText>s</w:delText>
        </w:r>
      </w:del>
      <w:r w:rsidR="00E84C15">
        <w:rPr>
          <w:rFonts w:ascii="Times New Roman" w:eastAsia="Times New Roman" w:hAnsi="Times New Roman" w:cs="Times New Roman"/>
          <w:sz w:val="24"/>
          <w:szCs w:val="24"/>
        </w:rPr>
        <w:t xml:space="preserve">. Using linear mixed models that include environmental covariates and egg-laying order as fixed effects as well as random plot and observer effects, I will model these relationships. </w:t>
      </w:r>
      <w:commentRangeStart w:id="21"/>
      <w:del w:id="22" w:author="Sarah Converse" w:date="2021-02-28T08:26:00Z">
        <w:r w:rsidR="00E84C15" w:rsidDel="000F261A">
          <w:rPr>
            <w:rFonts w:ascii="Times New Roman" w:eastAsia="Times New Roman" w:hAnsi="Times New Roman" w:cs="Times New Roman"/>
            <w:sz w:val="24"/>
            <w:szCs w:val="24"/>
          </w:rPr>
          <w:delText xml:space="preserve">The </w:delText>
        </w:r>
      </w:del>
      <w:ins w:id="23" w:author="Sarah Converse" w:date="2021-02-28T08:26:00Z">
        <w:r>
          <w:rPr>
            <w:rFonts w:ascii="Times New Roman" w:eastAsia="Times New Roman" w:hAnsi="Times New Roman" w:cs="Times New Roman"/>
            <w:sz w:val="24"/>
            <w:szCs w:val="24"/>
          </w:rPr>
          <w:t xml:space="preserve">Egg measurement data are collected at Santa Barbara Island during </w:t>
        </w:r>
      </w:ins>
      <w:ins w:id="24" w:author="Sarah Converse" w:date="2021-02-28T08:27:00Z">
        <w:r>
          <w:rPr>
            <w:rFonts w:ascii="Times New Roman" w:eastAsia="Times New Roman" w:hAnsi="Times New Roman" w:cs="Times New Roman"/>
            <w:sz w:val="24"/>
            <w:szCs w:val="24"/>
          </w:rPr>
          <w:t>nest success monitoring</w:t>
        </w:r>
      </w:ins>
      <w:del w:id="25" w:author="Sarah Converse" w:date="2021-02-28T08:27:00Z">
        <w:r w:rsidR="00E84C15" w:rsidDel="000F261A">
          <w:rPr>
            <w:rFonts w:ascii="Times New Roman" w:eastAsia="Times New Roman" w:hAnsi="Times New Roman" w:cs="Times New Roman"/>
            <w:sz w:val="24"/>
            <w:szCs w:val="24"/>
          </w:rPr>
          <w:delText>significance of collecting this egg measurement data at Santa Barbara Island is unknown</w:delText>
        </w:r>
      </w:del>
      <w:ins w:id="26" w:author="Sarah Converse" w:date="2021-02-28T08:27:00Z">
        <w:r>
          <w:rPr>
            <w:rFonts w:ascii="Times New Roman" w:eastAsia="Times New Roman" w:hAnsi="Times New Roman" w:cs="Times New Roman"/>
            <w:sz w:val="24"/>
            <w:szCs w:val="24"/>
          </w:rPr>
          <w:t>. Given that</w:t>
        </w:r>
      </w:ins>
      <w:del w:id="27" w:author="Sarah Converse" w:date="2021-02-28T08:27:00Z">
        <w:r w:rsidR="00E84C15" w:rsidDel="000F261A">
          <w:rPr>
            <w:rFonts w:ascii="Times New Roman" w:eastAsia="Times New Roman" w:hAnsi="Times New Roman" w:cs="Times New Roman"/>
            <w:sz w:val="24"/>
            <w:szCs w:val="24"/>
          </w:rPr>
          <w:delText xml:space="preserve"> and</w:delText>
        </w:r>
      </w:del>
      <w:r w:rsidR="00E84C15">
        <w:rPr>
          <w:rFonts w:ascii="Times New Roman" w:eastAsia="Times New Roman" w:hAnsi="Times New Roman" w:cs="Times New Roman"/>
          <w:sz w:val="24"/>
          <w:szCs w:val="24"/>
        </w:rPr>
        <w:t xml:space="preserve"> </w:t>
      </w:r>
      <w:ins w:id="28" w:author="Sarah Converse" w:date="2021-02-28T08:27:00Z">
        <w:r>
          <w:rPr>
            <w:rFonts w:ascii="Times New Roman" w:eastAsia="Times New Roman" w:hAnsi="Times New Roman" w:cs="Times New Roman"/>
            <w:sz w:val="24"/>
            <w:szCs w:val="24"/>
          </w:rPr>
          <w:t xml:space="preserve">collection of egg measurement data takes time and </w:t>
        </w:r>
      </w:ins>
      <w:del w:id="29" w:author="Sarah Converse" w:date="2021-02-28T08:28:00Z">
        <w:r w:rsidR="00E84C15" w:rsidDel="000F261A">
          <w:rPr>
            <w:rFonts w:ascii="Times New Roman" w:eastAsia="Times New Roman" w:hAnsi="Times New Roman" w:cs="Times New Roman"/>
            <w:sz w:val="24"/>
            <w:szCs w:val="24"/>
          </w:rPr>
          <w:delText>could potentially be taking up resources as well as disrupting sites and</w:delText>
        </w:r>
      </w:del>
      <w:ins w:id="30" w:author="Sarah Converse" w:date="2021-02-28T08:28:00Z">
        <w:r>
          <w:rPr>
            <w:rFonts w:ascii="Times New Roman" w:eastAsia="Times New Roman" w:hAnsi="Times New Roman" w:cs="Times New Roman"/>
            <w:sz w:val="24"/>
            <w:szCs w:val="24"/>
          </w:rPr>
          <w:t>could disrupt</w:t>
        </w:r>
      </w:ins>
      <w:r w:rsidR="00E84C15">
        <w:rPr>
          <w:rFonts w:ascii="Times New Roman" w:eastAsia="Times New Roman" w:hAnsi="Times New Roman" w:cs="Times New Roman"/>
          <w:sz w:val="24"/>
          <w:szCs w:val="24"/>
        </w:rPr>
        <w:t xml:space="preserve"> breeding birds</w:t>
      </w:r>
      <w:ins w:id="31" w:author="Sarah Converse" w:date="2021-02-28T08:28:00Z">
        <w:r>
          <w:rPr>
            <w:rFonts w:ascii="Times New Roman" w:eastAsia="Times New Roman" w:hAnsi="Times New Roman" w:cs="Times New Roman"/>
            <w:sz w:val="24"/>
            <w:szCs w:val="24"/>
          </w:rPr>
          <w:t xml:space="preserve">, </w:t>
        </w:r>
      </w:ins>
      <w:ins w:id="32" w:author="Sarah Converse" w:date="2021-02-28T08:34:00Z">
        <w:r>
          <w:rPr>
            <w:rFonts w:ascii="Times New Roman" w:eastAsia="Times New Roman" w:hAnsi="Times New Roman" w:cs="Times New Roman"/>
            <w:sz w:val="24"/>
            <w:szCs w:val="24"/>
          </w:rPr>
          <w:t xml:space="preserve">a better </w:t>
        </w:r>
      </w:ins>
      <w:del w:id="33" w:author="Sarah Converse" w:date="2021-02-28T08:28:00Z">
        <w:r w:rsidR="00E84C15" w:rsidDel="000F261A">
          <w:rPr>
            <w:rFonts w:ascii="Times New Roman" w:eastAsia="Times New Roman" w:hAnsi="Times New Roman" w:cs="Times New Roman"/>
            <w:sz w:val="24"/>
            <w:szCs w:val="24"/>
          </w:rPr>
          <w:delText xml:space="preserve">. Therefore, </w:delText>
        </w:r>
      </w:del>
      <w:r w:rsidR="00E84C15">
        <w:rPr>
          <w:rFonts w:ascii="Times New Roman" w:eastAsia="Times New Roman" w:hAnsi="Times New Roman" w:cs="Times New Roman"/>
          <w:sz w:val="24"/>
          <w:szCs w:val="24"/>
        </w:rPr>
        <w:t xml:space="preserve">understanding </w:t>
      </w:r>
      <w:ins w:id="34" w:author="Sarah Converse" w:date="2021-02-28T08:34:00Z">
        <w:r>
          <w:rPr>
            <w:rFonts w:ascii="Times New Roman" w:eastAsia="Times New Roman" w:hAnsi="Times New Roman" w:cs="Times New Roman"/>
            <w:sz w:val="24"/>
            <w:szCs w:val="24"/>
          </w:rPr>
          <w:t xml:space="preserve">of </w:t>
        </w:r>
      </w:ins>
      <w:r w:rsidR="00E84C15">
        <w:rPr>
          <w:rFonts w:ascii="Times New Roman" w:eastAsia="Times New Roman" w:hAnsi="Times New Roman" w:cs="Times New Roman"/>
          <w:sz w:val="24"/>
          <w:szCs w:val="24"/>
        </w:rPr>
        <w:t xml:space="preserve">the </w:t>
      </w:r>
      <w:del w:id="35" w:author="Sarah Converse" w:date="2021-02-28T08:34:00Z">
        <w:r w:rsidR="00E84C15" w:rsidDel="000F261A">
          <w:rPr>
            <w:rFonts w:ascii="Times New Roman" w:eastAsia="Times New Roman" w:hAnsi="Times New Roman" w:cs="Times New Roman"/>
            <w:sz w:val="24"/>
            <w:szCs w:val="24"/>
          </w:rPr>
          <w:delText>importance of collecting this</w:delText>
        </w:r>
      </w:del>
      <w:ins w:id="36" w:author="Sarah Converse" w:date="2021-02-28T08:34:00Z">
        <w:r>
          <w:rPr>
            <w:rFonts w:ascii="Times New Roman" w:eastAsia="Times New Roman" w:hAnsi="Times New Roman" w:cs="Times New Roman"/>
            <w:sz w:val="24"/>
            <w:szCs w:val="24"/>
          </w:rPr>
          <w:t>significance of these</w:t>
        </w:r>
      </w:ins>
      <w:r w:rsidR="00E84C15">
        <w:rPr>
          <w:rFonts w:ascii="Times New Roman" w:eastAsia="Times New Roman" w:hAnsi="Times New Roman" w:cs="Times New Roman"/>
          <w:sz w:val="24"/>
          <w:szCs w:val="24"/>
        </w:rPr>
        <w:t xml:space="preserve"> data for population </w:t>
      </w:r>
      <w:del w:id="37" w:author="Sarah Converse" w:date="2021-02-28T08:35:00Z">
        <w:r w:rsidR="00E84C15" w:rsidDel="000F261A">
          <w:rPr>
            <w:rFonts w:ascii="Times New Roman" w:eastAsia="Times New Roman" w:hAnsi="Times New Roman" w:cs="Times New Roman"/>
            <w:sz w:val="24"/>
            <w:szCs w:val="24"/>
          </w:rPr>
          <w:delText xml:space="preserve">monitoring </w:delText>
        </w:r>
      </w:del>
      <w:ins w:id="38" w:author="Sarah Converse" w:date="2021-02-28T08:35:00Z">
        <w:r>
          <w:rPr>
            <w:rFonts w:ascii="Times New Roman" w:eastAsia="Times New Roman" w:hAnsi="Times New Roman" w:cs="Times New Roman"/>
            <w:sz w:val="24"/>
            <w:szCs w:val="24"/>
          </w:rPr>
          <w:t xml:space="preserve">analysis </w:t>
        </w:r>
      </w:ins>
      <w:r w:rsidR="00E84C15">
        <w:rPr>
          <w:rFonts w:ascii="Times New Roman" w:eastAsia="Times New Roman" w:hAnsi="Times New Roman" w:cs="Times New Roman"/>
          <w:sz w:val="24"/>
          <w:szCs w:val="24"/>
        </w:rPr>
        <w:t xml:space="preserve">and conservation </w:t>
      </w:r>
      <w:del w:id="39" w:author="Sarah Converse" w:date="2021-02-28T08:34:00Z">
        <w:r w:rsidR="00E84C15" w:rsidDel="000F261A">
          <w:rPr>
            <w:rFonts w:ascii="Times New Roman" w:eastAsia="Times New Roman" w:hAnsi="Times New Roman" w:cs="Times New Roman"/>
            <w:sz w:val="24"/>
            <w:szCs w:val="24"/>
          </w:rPr>
          <w:delText xml:space="preserve">efforts </w:delText>
        </w:r>
      </w:del>
      <w:r w:rsidR="00E84C15">
        <w:rPr>
          <w:rFonts w:ascii="Times New Roman" w:eastAsia="Times New Roman" w:hAnsi="Times New Roman" w:cs="Times New Roman"/>
          <w:sz w:val="24"/>
          <w:szCs w:val="24"/>
        </w:rPr>
        <w:t xml:space="preserve">will </w:t>
      </w:r>
      <w:del w:id="40" w:author="Sarah Converse" w:date="2021-02-28T08:28:00Z">
        <w:r w:rsidR="00E84C15" w:rsidDel="000F261A">
          <w:rPr>
            <w:rFonts w:ascii="Times New Roman" w:eastAsia="Times New Roman" w:hAnsi="Times New Roman" w:cs="Times New Roman"/>
            <w:sz w:val="24"/>
            <w:szCs w:val="24"/>
          </w:rPr>
          <w:delText>be beneficial for future endeavors</w:delText>
        </w:r>
      </w:del>
      <w:ins w:id="41" w:author="Sarah Converse" w:date="2021-02-28T08:28:00Z">
        <w:r>
          <w:rPr>
            <w:rFonts w:ascii="Times New Roman" w:eastAsia="Times New Roman" w:hAnsi="Times New Roman" w:cs="Times New Roman"/>
            <w:sz w:val="24"/>
            <w:szCs w:val="24"/>
          </w:rPr>
          <w:t>inform future monitoring efforts</w:t>
        </w:r>
      </w:ins>
      <w:r w:rsidR="00E84C15">
        <w:rPr>
          <w:rFonts w:ascii="Times New Roman" w:eastAsia="Times New Roman" w:hAnsi="Times New Roman" w:cs="Times New Roman"/>
          <w:sz w:val="24"/>
          <w:szCs w:val="24"/>
        </w:rPr>
        <w:t xml:space="preserve">. </w:t>
      </w:r>
      <w:commentRangeEnd w:id="21"/>
      <w:r>
        <w:rPr>
          <w:rStyle w:val="CommentReference"/>
        </w:rPr>
        <w:commentReference w:id="21"/>
      </w:r>
    </w:p>
    <w:p w14:paraId="595E7CBB" w14:textId="77777777" w:rsidR="00954036" w:rsidRDefault="00954036">
      <w:pPr>
        <w:spacing w:line="240" w:lineRule="auto"/>
        <w:rPr>
          <w:rFonts w:ascii="Times New Roman" w:eastAsia="Times New Roman" w:hAnsi="Times New Roman" w:cs="Times New Roman"/>
          <w:sz w:val="24"/>
          <w:szCs w:val="24"/>
        </w:rPr>
      </w:pPr>
    </w:p>
    <w:p w14:paraId="18E4015B" w14:textId="77777777" w:rsidR="00954036" w:rsidRDefault="00E84C15">
      <w:pPr>
        <w:rPr>
          <w:rFonts w:ascii="Times New Roman" w:eastAsia="Times New Roman" w:hAnsi="Times New Roman" w:cs="Times New Roman"/>
          <w:i/>
          <w:sz w:val="24"/>
          <w:szCs w:val="24"/>
        </w:rPr>
      </w:pPr>
      <w:r>
        <w:rPr>
          <w:rFonts w:ascii="Times New Roman" w:eastAsia="Times New Roman" w:hAnsi="Times New Roman" w:cs="Times New Roman"/>
          <w:b/>
          <w:sz w:val="24"/>
          <w:szCs w:val="24"/>
        </w:rPr>
        <w:t>Introduction</w:t>
      </w:r>
      <w:r>
        <w:rPr>
          <w:rFonts w:ascii="Times New Roman" w:eastAsia="Times New Roman" w:hAnsi="Times New Roman" w:cs="Times New Roman"/>
          <w:i/>
          <w:sz w:val="24"/>
          <w:szCs w:val="24"/>
        </w:rPr>
        <w:t xml:space="preserve"> </w:t>
      </w:r>
    </w:p>
    <w:p w14:paraId="6D78BC24" w14:textId="77777777" w:rsidR="00654957" w:rsidRDefault="00654957" w:rsidP="00840969">
      <w:pPr>
        <w:spacing w:line="240" w:lineRule="auto"/>
        <w:rPr>
          <w:ins w:id="42" w:author="Sarah Converse" w:date="2021-02-28T09:24:00Z"/>
          <w:rFonts w:ascii="Times New Roman" w:eastAsia="Times New Roman" w:hAnsi="Times New Roman" w:cs="Times New Roman"/>
          <w:sz w:val="24"/>
          <w:szCs w:val="24"/>
        </w:rPr>
      </w:pPr>
    </w:p>
    <w:p w14:paraId="21D12A19" w14:textId="4D7A721E" w:rsidR="00840969" w:rsidRDefault="00E84C15" w:rsidP="00840969">
      <w:pPr>
        <w:spacing w:line="240" w:lineRule="auto"/>
        <w:rPr>
          <w:moveTo w:id="43" w:author="Sarah Converse" w:date="2021-02-28T08:46:00Z"/>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Seabirds have previously been identified as reliable indicators of marine ecosystem health (Mallory et. al, 2010, Cairns 1986; Velarde et. al 2019). Fluctuating marine conditions can impact </w:t>
      </w:r>
      <w:del w:id="44" w:author="Sarah Converse" w:date="2021-02-28T08:36:00Z">
        <w:r w:rsidDel="003055DB">
          <w:rPr>
            <w:rFonts w:ascii="Times New Roman" w:eastAsia="Times New Roman" w:hAnsi="Times New Roman" w:cs="Times New Roman"/>
            <w:sz w:val="24"/>
            <w:szCs w:val="24"/>
          </w:rPr>
          <w:delText>demographic processes</w:delText>
        </w:r>
      </w:del>
      <w:ins w:id="45" w:author="Sarah Converse" w:date="2021-02-28T08:36:00Z">
        <w:r w:rsidR="003055DB">
          <w:rPr>
            <w:rFonts w:ascii="Times New Roman" w:eastAsia="Times New Roman" w:hAnsi="Times New Roman" w:cs="Times New Roman"/>
            <w:sz w:val="24"/>
            <w:szCs w:val="24"/>
          </w:rPr>
          <w:t>the demography</w:t>
        </w:r>
      </w:ins>
      <w:r>
        <w:rPr>
          <w:rFonts w:ascii="Times New Roman" w:eastAsia="Times New Roman" w:hAnsi="Times New Roman" w:cs="Times New Roman"/>
          <w:sz w:val="24"/>
          <w:szCs w:val="24"/>
        </w:rPr>
        <w:t xml:space="preserve"> </w:t>
      </w:r>
      <w:del w:id="46" w:author="Sarah Converse" w:date="2021-02-28T08:36:00Z">
        <w:r w:rsidDel="000F261A">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of seabirds due to their dependence on marine ecosystems for foraging. For example, Ca</w:t>
      </w:r>
      <w:del w:id="47" w:author="Sarah Converse" w:date="2021-02-28T08:36:00Z">
        <w:r w:rsidDel="000F261A">
          <w:rPr>
            <w:rFonts w:ascii="Times New Roman" w:eastAsia="Times New Roman" w:hAnsi="Times New Roman" w:cs="Times New Roman"/>
            <w:sz w:val="24"/>
            <w:szCs w:val="24"/>
          </w:rPr>
          <w:delText>u</w:delText>
        </w:r>
      </w:del>
      <w:r>
        <w:rPr>
          <w:rFonts w:ascii="Times New Roman" w:eastAsia="Times New Roman" w:hAnsi="Times New Roman" w:cs="Times New Roman"/>
          <w:sz w:val="24"/>
          <w:szCs w:val="24"/>
        </w:rPr>
        <w:t>ssin’s Auklets (</w:t>
      </w:r>
      <w:proofErr w:type="spellStart"/>
      <w:r>
        <w:rPr>
          <w:rFonts w:ascii="Times New Roman" w:eastAsia="Times New Roman" w:hAnsi="Times New Roman" w:cs="Times New Roman"/>
          <w:i/>
          <w:sz w:val="24"/>
          <w:szCs w:val="24"/>
        </w:rPr>
        <w:t>Ptychoramphus</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aleuticus</w:t>
      </w:r>
      <w:proofErr w:type="spellEnd"/>
      <w:r>
        <w:rPr>
          <w:rFonts w:ascii="Times New Roman" w:eastAsia="Times New Roman" w:hAnsi="Times New Roman" w:cs="Times New Roman"/>
          <w:sz w:val="24"/>
          <w:szCs w:val="24"/>
        </w:rPr>
        <w:t>) at Triangle Island (British Columbia, Canada), have shown reduced offspring survival and fledging masses in years of warm sea surface temperatures (SSTs) due to limited temporal overlap between pre-breeding foraging and prey availability (</w:t>
      </w:r>
      <w:proofErr w:type="spellStart"/>
      <w:r>
        <w:rPr>
          <w:rFonts w:ascii="Times New Roman" w:eastAsia="Times New Roman" w:hAnsi="Times New Roman" w:cs="Times New Roman"/>
          <w:sz w:val="24"/>
          <w:szCs w:val="24"/>
        </w:rPr>
        <w:t>Hipfner</w:t>
      </w:r>
      <w:proofErr w:type="spellEnd"/>
      <w:r>
        <w:rPr>
          <w:rFonts w:ascii="Times New Roman" w:eastAsia="Times New Roman" w:hAnsi="Times New Roman" w:cs="Times New Roman"/>
          <w:sz w:val="24"/>
          <w:szCs w:val="24"/>
        </w:rPr>
        <w:t xml:space="preserve">, 2008). </w:t>
      </w:r>
      <w:moveToRangeStart w:id="48" w:author="Sarah Converse" w:date="2021-02-28T08:46:00Z" w:name="move65394407"/>
      <w:commentRangeStart w:id="49"/>
      <w:moveTo w:id="50" w:author="Sarah Converse" w:date="2021-02-28T08:46:00Z">
        <w:r w:rsidR="00840969">
          <w:rPr>
            <w:rFonts w:ascii="Times New Roman" w:eastAsia="Times New Roman" w:hAnsi="Times New Roman" w:cs="Times New Roman"/>
            <w:sz w:val="24"/>
            <w:szCs w:val="24"/>
          </w:rPr>
          <w:t xml:space="preserve">Changes in marine conditions have </w:t>
        </w:r>
        <w:del w:id="51" w:author="Sarah Converse" w:date="2021-02-28T08:46:00Z">
          <w:r w:rsidR="00840969" w:rsidDel="00840969">
            <w:rPr>
              <w:rFonts w:ascii="Times New Roman" w:eastAsia="Times New Roman" w:hAnsi="Times New Roman" w:cs="Times New Roman"/>
              <w:sz w:val="24"/>
              <w:szCs w:val="24"/>
            </w:rPr>
            <w:delText>previously</w:delText>
          </w:r>
        </w:del>
      </w:moveTo>
      <w:ins w:id="52" w:author="Sarah Converse" w:date="2021-02-28T08:46:00Z">
        <w:r w:rsidR="00840969">
          <w:rPr>
            <w:rFonts w:ascii="Times New Roman" w:eastAsia="Times New Roman" w:hAnsi="Times New Roman" w:cs="Times New Roman"/>
            <w:sz w:val="24"/>
            <w:szCs w:val="24"/>
          </w:rPr>
          <w:t>also</w:t>
        </w:r>
      </w:ins>
      <w:moveTo w:id="53" w:author="Sarah Converse" w:date="2021-02-28T08:46:00Z">
        <w:r w:rsidR="00840969">
          <w:rPr>
            <w:rFonts w:ascii="Times New Roman" w:eastAsia="Times New Roman" w:hAnsi="Times New Roman" w:cs="Times New Roman"/>
            <w:sz w:val="24"/>
            <w:szCs w:val="24"/>
          </w:rPr>
          <w:t xml:space="preserve"> been linked to declines in reproductive success (</w:t>
        </w:r>
        <w:commentRangeStart w:id="54"/>
        <w:proofErr w:type="spellStart"/>
        <w:r w:rsidR="00840969">
          <w:rPr>
            <w:rFonts w:ascii="Times New Roman" w:eastAsia="Times New Roman" w:hAnsi="Times New Roman" w:cs="Times New Roman"/>
            <w:sz w:val="24"/>
            <w:szCs w:val="24"/>
          </w:rPr>
          <w:t>Hipfner</w:t>
        </w:r>
        <w:proofErr w:type="spellEnd"/>
        <w:r w:rsidR="00840969">
          <w:rPr>
            <w:rFonts w:ascii="Times New Roman" w:eastAsia="Times New Roman" w:hAnsi="Times New Roman" w:cs="Times New Roman"/>
            <w:sz w:val="24"/>
            <w:szCs w:val="24"/>
          </w:rPr>
          <w:t xml:space="preserve"> 2012</w:t>
        </w:r>
      </w:moveTo>
      <w:commentRangeEnd w:id="54"/>
      <w:r w:rsidR="00840969">
        <w:rPr>
          <w:rStyle w:val="CommentReference"/>
        </w:rPr>
        <w:commentReference w:id="54"/>
      </w:r>
      <w:moveTo w:id="55" w:author="Sarah Converse" w:date="2021-02-28T08:46:00Z">
        <w:r w:rsidR="00840969">
          <w:rPr>
            <w:rFonts w:ascii="Times New Roman" w:eastAsia="Times New Roman" w:hAnsi="Times New Roman" w:cs="Times New Roman"/>
            <w:sz w:val="24"/>
            <w:szCs w:val="24"/>
          </w:rPr>
          <w:t xml:space="preserve">) and changes in clutch size (Roth et. al, 2005) of seabirds. </w:t>
        </w:r>
      </w:moveTo>
      <w:commentRangeEnd w:id="49"/>
      <w:r w:rsidR="00840969">
        <w:rPr>
          <w:rStyle w:val="CommentReference"/>
        </w:rPr>
        <w:commentReference w:id="49"/>
      </w:r>
    </w:p>
    <w:moveToRangeEnd w:id="48"/>
    <w:p w14:paraId="7E14B75A" w14:textId="7048BF32" w:rsidR="00954036" w:rsidDel="003055DB" w:rsidRDefault="00E84C15">
      <w:pPr>
        <w:spacing w:line="240" w:lineRule="auto"/>
        <w:rPr>
          <w:del w:id="56" w:author="Sarah Converse" w:date="2021-02-28T08:46:00Z"/>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Examining the relationship between marine conditions and direct reproductive parameters is a challenging task due to the varying scales on which these processes operate on. </w:t>
      </w:r>
    </w:p>
    <w:p w14:paraId="7BCAF9D8" w14:textId="77777777" w:rsidR="00954036" w:rsidRDefault="00954036">
      <w:pPr>
        <w:spacing w:line="240" w:lineRule="auto"/>
        <w:rPr>
          <w:rFonts w:ascii="Times New Roman" w:eastAsia="Times New Roman" w:hAnsi="Times New Roman" w:cs="Times New Roman"/>
          <w:sz w:val="24"/>
          <w:szCs w:val="24"/>
        </w:rPr>
      </w:pPr>
    </w:p>
    <w:p w14:paraId="59CBF5CD" w14:textId="0C696C11" w:rsidR="003055DB" w:rsidRDefault="00E84C15">
      <w:pPr>
        <w:spacing w:line="240" w:lineRule="auto"/>
        <w:rPr>
          <w:ins w:id="57" w:author="Sarah Converse" w:date="2021-02-28T08:46:00Z"/>
          <w:rFonts w:ascii="Times New Roman" w:eastAsia="Times New Roman" w:hAnsi="Times New Roman" w:cs="Times New Roman"/>
          <w:sz w:val="24"/>
          <w:szCs w:val="24"/>
        </w:rPr>
      </w:pPr>
      <w:moveFromRangeStart w:id="58" w:author="Sarah Converse" w:date="2021-02-28T08:46:00Z" w:name="move65394407"/>
      <w:moveFrom w:id="59" w:author="Sarah Converse" w:date="2021-02-28T08:46:00Z">
        <w:r w:rsidDel="003055DB">
          <w:rPr>
            <w:rFonts w:ascii="Times New Roman" w:eastAsia="Times New Roman" w:hAnsi="Times New Roman" w:cs="Times New Roman"/>
            <w:sz w:val="24"/>
            <w:szCs w:val="24"/>
          </w:rPr>
          <w:t xml:space="preserve">Changes in marine conditions have previously been linked to declines in reproductive success (Hipfner 2012) and changes in clutch size (Roth et. al, 2005) of seabirds. </w:t>
        </w:r>
      </w:moveFrom>
      <w:moveFromRangeEnd w:id="58"/>
    </w:p>
    <w:p w14:paraId="34DFC0F1" w14:textId="5960DEB3" w:rsidR="00954036" w:rsidRDefault="00E84C15">
      <w:pPr>
        <w:spacing w:line="240" w:lineRule="auto"/>
        <w:rPr>
          <w:rFonts w:ascii="Times New Roman" w:eastAsia="Times New Roman" w:hAnsi="Times New Roman" w:cs="Times New Roman"/>
          <w:b/>
          <w:sz w:val="24"/>
          <w:szCs w:val="24"/>
        </w:rPr>
      </w:pPr>
      <w:commentRangeStart w:id="60"/>
      <w:r>
        <w:rPr>
          <w:rFonts w:ascii="Times New Roman" w:eastAsia="Times New Roman" w:hAnsi="Times New Roman" w:cs="Times New Roman"/>
          <w:sz w:val="24"/>
          <w:szCs w:val="24"/>
        </w:rPr>
        <w:t>Interannual and interdecadal oceanographic variation</w:t>
      </w:r>
      <w:ins w:id="61" w:author="Sarah Converse" w:date="2021-02-28T08:38:00Z">
        <w:r w:rsidR="003055DB">
          <w:rPr>
            <w:rFonts w:ascii="Times New Roman" w:eastAsia="Times New Roman" w:hAnsi="Times New Roman" w:cs="Times New Roman"/>
            <w:sz w:val="24"/>
            <w:szCs w:val="24"/>
          </w:rPr>
          <w:t xml:space="preserve"> </w:t>
        </w:r>
      </w:ins>
      <w:ins w:id="62" w:author="Sarah Converse" w:date="2021-02-28T08:39:00Z">
        <w:r w:rsidR="003055DB">
          <w:rPr>
            <w:rFonts w:ascii="Times New Roman" w:eastAsia="Times New Roman" w:hAnsi="Times New Roman" w:cs="Times New Roman"/>
            <w:sz w:val="24"/>
            <w:szCs w:val="24"/>
          </w:rPr>
          <w:t>also</w:t>
        </w:r>
      </w:ins>
      <w:del w:id="63" w:author="Sarah Converse" w:date="2021-02-28T08:37:00Z">
        <w:r w:rsidDel="003055DB">
          <w:rPr>
            <w:rFonts w:ascii="Times New Roman" w:eastAsia="Times New Roman" w:hAnsi="Times New Roman" w:cs="Times New Roman"/>
            <w:sz w:val="24"/>
            <w:szCs w:val="24"/>
          </w:rPr>
          <w:delText>s have demonstrated to</w:delText>
        </w:r>
      </w:del>
      <w:r>
        <w:rPr>
          <w:rFonts w:ascii="Times New Roman" w:eastAsia="Times New Roman" w:hAnsi="Times New Roman" w:cs="Times New Roman"/>
          <w:sz w:val="24"/>
          <w:szCs w:val="24"/>
        </w:rPr>
        <w:t xml:space="preserve"> play</w:t>
      </w:r>
      <w:ins w:id="64" w:author="Sarah Converse" w:date="2021-02-28T08:37:00Z">
        <w:r w:rsidR="003055DB">
          <w:rPr>
            <w:rFonts w:ascii="Times New Roman" w:eastAsia="Times New Roman" w:hAnsi="Times New Roman" w:cs="Times New Roman"/>
            <w:sz w:val="24"/>
            <w:szCs w:val="24"/>
          </w:rPr>
          <w:t>s</w:t>
        </w:r>
      </w:ins>
      <w:r>
        <w:rPr>
          <w:rFonts w:ascii="Times New Roman" w:eastAsia="Times New Roman" w:hAnsi="Times New Roman" w:cs="Times New Roman"/>
          <w:sz w:val="24"/>
          <w:szCs w:val="24"/>
        </w:rPr>
        <w:t xml:space="preserve"> an </w:t>
      </w:r>
      <w:del w:id="65" w:author="Sarah Converse" w:date="2021-02-28T08:38:00Z">
        <w:r w:rsidDel="003055DB">
          <w:rPr>
            <w:rFonts w:ascii="Times New Roman" w:eastAsia="Times New Roman" w:hAnsi="Times New Roman" w:cs="Times New Roman"/>
            <w:sz w:val="24"/>
            <w:szCs w:val="24"/>
          </w:rPr>
          <w:delText xml:space="preserve">essential </w:delText>
        </w:r>
      </w:del>
      <w:ins w:id="66" w:author="Sarah Converse" w:date="2021-02-28T08:38:00Z">
        <w:r w:rsidR="003055DB">
          <w:rPr>
            <w:rFonts w:ascii="Times New Roman" w:eastAsia="Times New Roman" w:hAnsi="Times New Roman" w:cs="Times New Roman"/>
            <w:sz w:val="24"/>
            <w:szCs w:val="24"/>
          </w:rPr>
          <w:t xml:space="preserve">important </w:t>
        </w:r>
      </w:ins>
      <w:r>
        <w:rPr>
          <w:rFonts w:ascii="Times New Roman" w:eastAsia="Times New Roman" w:hAnsi="Times New Roman" w:cs="Times New Roman"/>
          <w:sz w:val="24"/>
          <w:szCs w:val="24"/>
        </w:rPr>
        <w:t xml:space="preserve">role in </w:t>
      </w:r>
      <w:ins w:id="67" w:author="Sarah Converse" w:date="2021-02-28T08:38:00Z">
        <w:r w:rsidR="003055DB">
          <w:rPr>
            <w:rFonts w:ascii="Times New Roman" w:eastAsia="Times New Roman" w:hAnsi="Times New Roman" w:cs="Times New Roman"/>
            <w:sz w:val="24"/>
            <w:szCs w:val="24"/>
          </w:rPr>
          <w:t xml:space="preserve">determining </w:t>
        </w:r>
      </w:ins>
      <w:r>
        <w:rPr>
          <w:rFonts w:ascii="Times New Roman" w:eastAsia="Times New Roman" w:hAnsi="Times New Roman" w:cs="Times New Roman"/>
          <w:sz w:val="24"/>
          <w:szCs w:val="24"/>
        </w:rPr>
        <w:t>the egg size of</w:t>
      </w:r>
      <w:ins w:id="68" w:author="Sarah Converse" w:date="2021-02-28T08:38:00Z">
        <w:r w:rsidR="003055DB">
          <w:rPr>
            <w:rFonts w:ascii="Times New Roman" w:eastAsia="Times New Roman" w:hAnsi="Times New Roman" w:cs="Times New Roman"/>
            <w:sz w:val="24"/>
            <w:szCs w:val="24"/>
          </w:rPr>
          <w:t xml:space="preserve"> some </w:t>
        </w:r>
      </w:ins>
      <w:del w:id="69" w:author="Sarah Converse" w:date="2021-02-28T08:38:00Z">
        <w:r w:rsidDel="003055DB">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seabird</w:t>
      </w:r>
      <w:ins w:id="70" w:author="Sarah Converse" w:date="2021-02-28T08:38:00Z">
        <w:r w:rsidR="003055DB">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s</w:t>
      </w:r>
      <w:ins w:id="71" w:author="Sarah Converse" w:date="2021-02-28T08:38:00Z">
        <w:r w:rsidR="003055DB">
          <w:rPr>
            <w:rFonts w:ascii="Times New Roman" w:eastAsia="Times New Roman" w:hAnsi="Times New Roman" w:cs="Times New Roman"/>
            <w:sz w:val="24"/>
            <w:szCs w:val="24"/>
          </w:rPr>
          <w:t xml:space="preserve">pecies, </w:t>
        </w:r>
      </w:ins>
      <w:commentRangeEnd w:id="60"/>
      <w:ins w:id="72" w:author="Sarah Converse" w:date="2021-02-28T08:46:00Z">
        <w:r w:rsidR="00840969">
          <w:rPr>
            <w:rStyle w:val="CommentReference"/>
          </w:rPr>
          <w:commentReference w:id="60"/>
        </w:r>
      </w:ins>
      <w:ins w:id="73" w:author="Sarah Converse" w:date="2021-02-28T08:38:00Z">
        <w:r w:rsidR="003055DB">
          <w:rPr>
            <w:rFonts w:ascii="Times New Roman" w:eastAsia="Times New Roman" w:hAnsi="Times New Roman" w:cs="Times New Roman"/>
            <w:sz w:val="24"/>
            <w:szCs w:val="24"/>
          </w:rPr>
          <w:t>though this relationship has been only rarely investigated</w:t>
        </w:r>
      </w:ins>
      <w:r>
        <w:rPr>
          <w:rFonts w:ascii="Times New Roman" w:eastAsia="Times New Roman" w:hAnsi="Times New Roman" w:cs="Times New Roman"/>
          <w:sz w:val="24"/>
          <w:szCs w:val="24"/>
        </w:rPr>
        <w:t>.</w:t>
      </w:r>
      <w:r>
        <w:rPr>
          <w:rFonts w:ascii="Times New Roman" w:eastAsia="Times New Roman" w:hAnsi="Times New Roman" w:cs="Times New Roman"/>
          <w:color w:val="202124"/>
          <w:sz w:val="24"/>
          <w:szCs w:val="24"/>
          <w:highlight w:val="white"/>
        </w:rPr>
        <w:t xml:space="preserve"> </w:t>
      </w:r>
      <w:r>
        <w:rPr>
          <w:rFonts w:ascii="Times New Roman" w:eastAsia="Times New Roman" w:hAnsi="Times New Roman" w:cs="Times New Roman"/>
          <w:sz w:val="24"/>
          <w:szCs w:val="24"/>
        </w:rPr>
        <w:t>In Norway, Atlantic puffin (</w:t>
      </w:r>
      <w:proofErr w:type="spellStart"/>
      <w:r>
        <w:rPr>
          <w:rFonts w:ascii="Times New Roman" w:eastAsia="Times New Roman" w:hAnsi="Times New Roman" w:cs="Times New Roman"/>
          <w:i/>
          <w:sz w:val="24"/>
          <w:szCs w:val="24"/>
        </w:rPr>
        <w:t>Fratercula</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arctica</w:t>
      </w:r>
      <w:proofErr w:type="spellEnd"/>
      <w:r>
        <w:rPr>
          <w:rFonts w:ascii="Times New Roman" w:eastAsia="Times New Roman" w:hAnsi="Times New Roman" w:cs="Times New Roman"/>
          <w:sz w:val="24"/>
          <w:szCs w:val="24"/>
        </w:rPr>
        <w:t xml:space="preserve">) populations at two separate colonies (1980-2011) showed an annual decrease in population </w:t>
      </w:r>
      <w:ins w:id="74" w:author="Sarah Converse" w:date="2021-02-28T08:39:00Z">
        <w:r w:rsidR="003055DB">
          <w:rPr>
            <w:rFonts w:ascii="Times New Roman" w:eastAsia="Times New Roman" w:hAnsi="Times New Roman" w:cs="Times New Roman"/>
            <w:sz w:val="24"/>
            <w:szCs w:val="24"/>
          </w:rPr>
          <w:t xml:space="preserve">size </w:t>
        </w:r>
      </w:ins>
      <w:r>
        <w:rPr>
          <w:rFonts w:ascii="Times New Roman" w:eastAsia="Times New Roman" w:hAnsi="Times New Roman" w:cs="Times New Roman"/>
          <w:sz w:val="24"/>
          <w:szCs w:val="24"/>
        </w:rPr>
        <w:t>and parallel decrease</w:t>
      </w:r>
      <w:del w:id="75" w:author="Sarah Converse" w:date="2021-02-28T08:39:00Z">
        <w:r w:rsidDel="003055DB">
          <w:rPr>
            <w:rFonts w:ascii="Times New Roman" w:eastAsia="Times New Roman" w:hAnsi="Times New Roman" w:cs="Times New Roman"/>
            <w:sz w:val="24"/>
            <w:szCs w:val="24"/>
          </w:rPr>
          <w:delText>s</w:delText>
        </w:r>
      </w:del>
      <w:r>
        <w:rPr>
          <w:rFonts w:ascii="Times New Roman" w:eastAsia="Times New Roman" w:hAnsi="Times New Roman" w:cs="Times New Roman"/>
          <w:sz w:val="24"/>
          <w:szCs w:val="24"/>
        </w:rPr>
        <w:t xml:space="preserve"> in egg volume (Barrett et. al 2012). The relationship was modeled using regional (winter North Atlantic Oscillation) and local (April SST) oceanographic conditions that linked a lack of food availability prior to egg-laying to decreases in egg size. </w:t>
      </w:r>
      <w:proofErr w:type="spellStart"/>
      <w:r>
        <w:rPr>
          <w:rFonts w:ascii="Times New Roman" w:eastAsia="Times New Roman" w:hAnsi="Times New Roman" w:cs="Times New Roman"/>
          <w:sz w:val="24"/>
          <w:szCs w:val="24"/>
        </w:rPr>
        <w:t>Hipfner</w:t>
      </w:r>
      <w:proofErr w:type="spellEnd"/>
      <w:r>
        <w:rPr>
          <w:rFonts w:ascii="Times New Roman" w:eastAsia="Times New Roman" w:hAnsi="Times New Roman" w:cs="Times New Roman"/>
          <w:sz w:val="24"/>
          <w:szCs w:val="24"/>
        </w:rPr>
        <w:t xml:space="preserve"> (2012) found that egg size increased with temperature for Glaucous-winged gulls (</w:t>
      </w:r>
      <w:r>
        <w:rPr>
          <w:rFonts w:ascii="Times New Roman" w:eastAsia="Times New Roman" w:hAnsi="Times New Roman" w:cs="Times New Roman"/>
          <w:i/>
          <w:sz w:val="24"/>
          <w:szCs w:val="24"/>
        </w:rPr>
        <w:t xml:space="preserve">Larus </w:t>
      </w:r>
      <w:proofErr w:type="spellStart"/>
      <w:r>
        <w:rPr>
          <w:rFonts w:ascii="Times New Roman" w:eastAsia="Times New Roman" w:hAnsi="Times New Roman" w:cs="Times New Roman"/>
          <w:i/>
          <w:sz w:val="24"/>
          <w:szCs w:val="24"/>
        </w:rPr>
        <w:t>glaucescen</w:t>
      </w:r>
      <w:r>
        <w:rPr>
          <w:rFonts w:ascii="Times New Roman" w:eastAsia="Times New Roman" w:hAnsi="Times New Roman" w:cs="Times New Roman"/>
          <w:sz w:val="24"/>
          <w:szCs w:val="24"/>
        </w:rPr>
        <w:t>s</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lastRenderedPageBreak/>
        <w:t>but the effect was small and limited to one and three-egg clutches. In general, egg size varies with the amount of energy invested in</w:t>
      </w:r>
      <w:del w:id="76" w:author="Sarah Converse" w:date="2021-02-28T08:53:00Z">
        <w:r w:rsidDel="00840969">
          <w:rPr>
            <w:rFonts w:ascii="Times New Roman" w:eastAsia="Times New Roman" w:hAnsi="Times New Roman" w:cs="Times New Roman"/>
            <w:sz w:val="24"/>
            <w:szCs w:val="24"/>
          </w:rPr>
          <w:delText>to</w:delText>
        </w:r>
      </w:del>
      <w:r>
        <w:rPr>
          <w:rFonts w:ascii="Times New Roman" w:eastAsia="Times New Roman" w:hAnsi="Times New Roman" w:cs="Times New Roman"/>
          <w:sz w:val="24"/>
          <w:szCs w:val="24"/>
        </w:rPr>
        <w:t xml:space="preserve"> egg production</w:t>
      </w:r>
      <w:ins w:id="77" w:author="Sarah Converse" w:date="2021-02-28T08:40:00Z">
        <w:r w:rsidR="003055DB">
          <w:rPr>
            <w:rFonts w:ascii="Times New Roman" w:eastAsia="Times New Roman" w:hAnsi="Times New Roman" w:cs="Times New Roman"/>
            <w:sz w:val="24"/>
            <w:szCs w:val="24"/>
          </w:rPr>
          <w:t>,</w:t>
        </w:r>
      </w:ins>
      <w:r>
        <w:rPr>
          <w:rFonts w:ascii="Times New Roman" w:eastAsia="Times New Roman" w:hAnsi="Times New Roman" w:cs="Times New Roman"/>
          <w:sz w:val="24"/>
          <w:szCs w:val="24"/>
        </w:rPr>
        <w:t xml:space="preserve"> and </w:t>
      </w:r>
      <w:del w:id="78" w:author="Sarah Converse" w:date="2021-02-28T08:39:00Z">
        <w:r w:rsidDel="003055DB">
          <w:rPr>
            <w:rFonts w:ascii="Times New Roman" w:eastAsia="Times New Roman" w:hAnsi="Times New Roman" w:cs="Times New Roman"/>
            <w:sz w:val="24"/>
            <w:szCs w:val="24"/>
          </w:rPr>
          <w:delText xml:space="preserve">such </w:delText>
        </w:r>
      </w:del>
      <w:ins w:id="79" w:author="Sarah Converse" w:date="2021-02-28T08:39:00Z">
        <w:r w:rsidR="003055DB">
          <w:rPr>
            <w:rFonts w:ascii="Times New Roman" w:eastAsia="Times New Roman" w:hAnsi="Times New Roman" w:cs="Times New Roman"/>
            <w:sz w:val="24"/>
            <w:szCs w:val="24"/>
          </w:rPr>
          <w:t>the energy available</w:t>
        </w:r>
      </w:ins>
      <w:ins w:id="80" w:author="Sarah Converse" w:date="2021-02-28T08:40:00Z">
        <w:r w:rsidR="003055DB">
          <w:rPr>
            <w:rFonts w:ascii="Times New Roman" w:eastAsia="Times New Roman" w:hAnsi="Times New Roman" w:cs="Times New Roman"/>
            <w:sz w:val="24"/>
            <w:szCs w:val="24"/>
          </w:rPr>
          <w:t xml:space="preserve"> to invest</w:t>
        </w:r>
      </w:ins>
      <w:ins w:id="81" w:author="Sarah Converse" w:date="2021-02-28T08:39:00Z">
        <w:r w:rsidR="003055DB">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 xml:space="preserve">can be </w:t>
      </w:r>
      <w:del w:id="82" w:author="Sarah Converse" w:date="2021-02-28T08:40:00Z">
        <w:r w:rsidDel="003055DB">
          <w:rPr>
            <w:rFonts w:ascii="Times New Roman" w:eastAsia="Times New Roman" w:hAnsi="Times New Roman" w:cs="Times New Roman"/>
            <w:sz w:val="24"/>
            <w:szCs w:val="24"/>
          </w:rPr>
          <w:delText>reflected by</w:delText>
        </w:r>
      </w:del>
      <w:ins w:id="83" w:author="Sarah Converse" w:date="2021-02-28T08:40:00Z">
        <w:r w:rsidR="003055DB">
          <w:rPr>
            <w:rFonts w:ascii="Times New Roman" w:eastAsia="Times New Roman" w:hAnsi="Times New Roman" w:cs="Times New Roman"/>
            <w:sz w:val="24"/>
            <w:szCs w:val="24"/>
          </w:rPr>
          <w:t>a function of</w:t>
        </w:r>
      </w:ins>
      <w:r>
        <w:rPr>
          <w:rFonts w:ascii="Times New Roman" w:eastAsia="Times New Roman" w:hAnsi="Times New Roman" w:cs="Times New Roman"/>
          <w:sz w:val="24"/>
          <w:szCs w:val="24"/>
        </w:rPr>
        <w:t xml:space="preserve"> environmental </w:t>
      </w:r>
      <w:del w:id="84" w:author="Sarah Converse" w:date="2021-02-28T08:53:00Z">
        <w:r w:rsidDel="00840969">
          <w:rPr>
            <w:rFonts w:ascii="Times New Roman" w:eastAsia="Times New Roman" w:hAnsi="Times New Roman" w:cs="Times New Roman"/>
            <w:sz w:val="24"/>
            <w:szCs w:val="24"/>
          </w:rPr>
          <w:delText xml:space="preserve">parameters </w:delText>
        </w:r>
      </w:del>
      <w:ins w:id="85" w:author="Sarah Converse" w:date="2021-02-28T08:53:00Z">
        <w:r w:rsidR="00840969">
          <w:rPr>
            <w:rFonts w:ascii="Times New Roman" w:eastAsia="Times New Roman" w:hAnsi="Times New Roman" w:cs="Times New Roman"/>
            <w:sz w:val="24"/>
            <w:szCs w:val="24"/>
          </w:rPr>
          <w:t xml:space="preserve">conditions </w:t>
        </w:r>
      </w:ins>
      <w:r>
        <w:rPr>
          <w:rFonts w:ascii="Times New Roman" w:eastAsia="Times New Roman" w:hAnsi="Times New Roman" w:cs="Times New Roman"/>
          <w:sz w:val="24"/>
          <w:szCs w:val="24"/>
        </w:rPr>
        <w:t>(Williams 2005)</w:t>
      </w:r>
      <w:del w:id="86" w:author="Sarah Converse" w:date="2021-02-28T08:40:00Z">
        <w:r w:rsidDel="003055DB">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 xml:space="preserve">. </w:t>
      </w:r>
    </w:p>
    <w:p w14:paraId="06F99F91" w14:textId="77777777" w:rsidR="00954036" w:rsidRDefault="00954036">
      <w:pPr>
        <w:spacing w:line="240" w:lineRule="auto"/>
        <w:rPr>
          <w:rFonts w:ascii="Times New Roman" w:eastAsia="Times New Roman" w:hAnsi="Times New Roman" w:cs="Times New Roman"/>
          <w:b/>
          <w:sz w:val="24"/>
          <w:szCs w:val="24"/>
        </w:rPr>
      </w:pPr>
    </w:p>
    <w:p w14:paraId="316B3220" w14:textId="35C0B332" w:rsidR="00954036" w:rsidRDefault="00E84C1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Santa Barbara Island (SBI) is the smallest island in </w:t>
      </w:r>
      <w:del w:id="87" w:author="Sarah Converse" w:date="2021-02-28T08:40:00Z">
        <w:r w:rsidDel="003055DB">
          <w:rPr>
            <w:rFonts w:ascii="Times New Roman" w:eastAsia="Times New Roman" w:hAnsi="Times New Roman" w:cs="Times New Roman"/>
            <w:sz w:val="24"/>
            <w:szCs w:val="24"/>
          </w:rPr>
          <w:delText xml:space="preserve">the </w:delText>
        </w:r>
      </w:del>
      <w:r>
        <w:rPr>
          <w:rFonts w:ascii="Times New Roman" w:eastAsia="Times New Roman" w:hAnsi="Times New Roman" w:cs="Times New Roman"/>
          <w:sz w:val="24"/>
          <w:szCs w:val="24"/>
        </w:rPr>
        <w:t>Channel Islands National Park</w:t>
      </w:r>
      <w:ins w:id="88" w:author="Sarah Converse" w:date="2021-02-28T08:40:00Z">
        <w:r w:rsidR="003055DB">
          <w:rPr>
            <w:rFonts w:ascii="Times New Roman" w:eastAsia="Times New Roman" w:hAnsi="Times New Roman" w:cs="Times New Roman"/>
            <w:sz w:val="24"/>
            <w:szCs w:val="24"/>
          </w:rPr>
          <w:t xml:space="preserve">, </w:t>
        </w:r>
      </w:ins>
      <w:del w:id="89" w:author="Sarah Converse" w:date="2021-02-28T08:40:00Z">
        <w:r w:rsidDel="003055DB">
          <w:rPr>
            <w:rFonts w:ascii="Times New Roman" w:eastAsia="Times New Roman" w:hAnsi="Times New Roman" w:cs="Times New Roman"/>
            <w:sz w:val="24"/>
            <w:szCs w:val="24"/>
          </w:rPr>
          <w:delText xml:space="preserve"> in </w:delText>
        </w:r>
      </w:del>
      <w:r>
        <w:rPr>
          <w:rFonts w:ascii="Times New Roman" w:eastAsia="Times New Roman" w:hAnsi="Times New Roman" w:cs="Times New Roman"/>
          <w:sz w:val="24"/>
          <w:szCs w:val="24"/>
        </w:rPr>
        <w:t>California and supports the largest population of Scripps’s Murrelets (</w:t>
      </w:r>
      <w:proofErr w:type="spellStart"/>
      <w:r>
        <w:rPr>
          <w:rFonts w:ascii="Times New Roman" w:eastAsia="Times New Roman" w:hAnsi="Times New Roman" w:cs="Times New Roman"/>
          <w:i/>
          <w:sz w:val="24"/>
          <w:szCs w:val="24"/>
        </w:rPr>
        <w:t>Synthliboramphus</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scrippsi</w:t>
      </w:r>
      <w:proofErr w:type="spellEnd"/>
      <w:r>
        <w:rPr>
          <w:rFonts w:ascii="Times New Roman" w:eastAsia="Times New Roman" w:hAnsi="Times New Roman" w:cs="Times New Roman"/>
          <w:sz w:val="24"/>
          <w:szCs w:val="24"/>
        </w:rPr>
        <w:t>; hereafter murrelet</w:t>
      </w:r>
      <w:ins w:id="90" w:author="Sarah Converse" w:date="2021-02-28T08:40:00Z">
        <w:r w:rsidR="003055DB">
          <w:rPr>
            <w:rFonts w:ascii="Times New Roman" w:eastAsia="Times New Roman" w:hAnsi="Times New Roman" w:cs="Times New Roman"/>
            <w:sz w:val="24"/>
            <w:szCs w:val="24"/>
          </w:rPr>
          <w:t>s</w:t>
        </w:r>
      </w:ins>
      <w:r>
        <w:rPr>
          <w:rFonts w:ascii="Times New Roman" w:eastAsia="Times New Roman" w:hAnsi="Times New Roman" w:cs="Times New Roman"/>
          <w:sz w:val="24"/>
          <w:szCs w:val="24"/>
        </w:rPr>
        <w:t xml:space="preserve">) in the United States (Carter et al. 1992; Figure 1). </w:t>
      </w:r>
      <w:ins w:id="91" w:author="Sarah Converse" w:date="2021-02-28T08:41:00Z">
        <w:r w:rsidR="003055DB">
          <w:rPr>
            <w:rFonts w:ascii="Times New Roman" w:eastAsia="Times New Roman" w:hAnsi="Times New Roman" w:cs="Times New Roman"/>
            <w:sz w:val="24"/>
            <w:szCs w:val="24"/>
          </w:rPr>
          <w:t>Investigation of the r</w:t>
        </w:r>
      </w:ins>
      <w:del w:id="92" w:author="Sarah Converse" w:date="2021-02-28T08:41:00Z">
        <w:r w:rsidDel="003055DB">
          <w:rPr>
            <w:rFonts w:ascii="Times New Roman" w:eastAsia="Times New Roman" w:hAnsi="Times New Roman" w:cs="Times New Roman"/>
            <w:sz w:val="24"/>
            <w:szCs w:val="24"/>
          </w:rPr>
          <w:delText>R</w:delText>
        </w:r>
      </w:del>
      <w:r>
        <w:rPr>
          <w:rFonts w:ascii="Times New Roman" w:eastAsia="Times New Roman" w:hAnsi="Times New Roman" w:cs="Times New Roman"/>
          <w:sz w:val="24"/>
          <w:szCs w:val="24"/>
        </w:rPr>
        <w:t xml:space="preserve">elationships between marine conditions and murrelet breeding success </w:t>
      </w:r>
      <w:del w:id="93" w:author="Sarah Converse" w:date="2021-02-28T08:41:00Z">
        <w:r w:rsidDel="003055DB">
          <w:rPr>
            <w:rFonts w:ascii="Times New Roman" w:eastAsia="Times New Roman" w:hAnsi="Times New Roman" w:cs="Times New Roman"/>
            <w:sz w:val="24"/>
            <w:szCs w:val="24"/>
          </w:rPr>
          <w:delText xml:space="preserve">has </w:delText>
        </w:r>
      </w:del>
      <w:ins w:id="94" w:author="Sarah Converse" w:date="2021-02-28T08:41:00Z">
        <w:r w:rsidR="003055DB">
          <w:rPr>
            <w:rFonts w:ascii="Times New Roman" w:eastAsia="Times New Roman" w:hAnsi="Times New Roman" w:cs="Times New Roman"/>
            <w:sz w:val="24"/>
            <w:szCs w:val="24"/>
          </w:rPr>
          <w:t xml:space="preserve">have </w:t>
        </w:r>
      </w:ins>
      <w:r>
        <w:rPr>
          <w:rFonts w:ascii="Times New Roman" w:eastAsia="Times New Roman" w:hAnsi="Times New Roman" w:cs="Times New Roman"/>
          <w:sz w:val="24"/>
          <w:szCs w:val="24"/>
        </w:rPr>
        <w:t xml:space="preserve">been limited to </w:t>
      </w:r>
      <w:del w:id="95" w:author="Sarah Converse" w:date="2021-02-28T08:41:00Z">
        <w:r w:rsidDel="003055DB">
          <w:rPr>
            <w:rFonts w:ascii="Times New Roman" w:eastAsia="Times New Roman" w:hAnsi="Times New Roman" w:cs="Times New Roman"/>
            <w:sz w:val="24"/>
            <w:szCs w:val="24"/>
          </w:rPr>
          <w:delText>looking at</w:delText>
        </w:r>
      </w:del>
      <w:ins w:id="96" w:author="Sarah Converse" w:date="2021-02-28T08:42:00Z">
        <w:r w:rsidR="003055DB">
          <w:rPr>
            <w:rFonts w:ascii="Times New Roman" w:eastAsia="Times New Roman" w:hAnsi="Times New Roman" w:cs="Times New Roman"/>
            <w:sz w:val="24"/>
            <w:szCs w:val="24"/>
          </w:rPr>
          <w:t>an analysis</w:t>
        </w:r>
      </w:ins>
      <w:ins w:id="97" w:author="Sarah Converse" w:date="2021-02-28T08:41:00Z">
        <w:r w:rsidR="003055DB">
          <w:rPr>
            <w:rFonts w:ascii="Times New Roman" w:eastAsia="Times New Roman" w:hAnsi="Times New Roman" w:cs="Times New Roman"/>
            <w:sz w:val="24"/>
            <w:szCs w:val="24"/>
          </w:rPr>
          <w:t xml:space="preserve"> of the effects of</w:t>
        </w:r>
      </w:ins>
      <w:r>
        <w:rPr>
          <w:rFonts w:ascii="Times New Roman" w:eastAsia="Times New Roman" w:hAnsi="Times New Roman" w:cs="Times New Roman"/>
          <w:sz w:val="24"/>
          <w:szCs w:val="24"/>
        </w:rPr>
        <w:t xml:space="preserve"> ocean productivity </w:t>
      </w:r>
      <w:del w:id="98" w:author="Sarah Converse" w:date="2021-02-28T08:41:00Z">
        <w:r w:rsidDel="003055DB">
          <w:rPr>
            <w:rFonts w:ascii="Times New Roman" w:eastAsia="Times New Roman" w:hAnsi="Times New Roman" w:cs="Times New Roman"/>
            <w:sz w:val="24"/>
            <w:szCs w:val="24"/>
          </w:rPr>
          <w:delText xml:space="preserve">and </w:delText>
        </w:r>
      </w:del>
      <w:ins w:id="99" w:author="Sarah Converse" w:date="2021-02-28T08:41:00Z">
        <w:r w:rsidR="003055DB">
          <w:rPr>
            <w:rFonts w:ascii="Times New Roman" w:eastAsia="Times New Roman" w:hAnsi="Times New Roman" w:cs="Times New Roman"/>
            <w:sz w:val="24"/>
            <w:szCs w:val="24"/>
          </w:rPr>
          <w:t xml:space="preserve">on </w:t>
        </w:r>
      </w:ins>
      <w:r>
        <w:rPr>
          <w:rFonts w:ascii="Times New Roman" w:eastAsia="Times New Roman" w:hAnsi="Times New Roman" w:cs="Times New Roman"/>
          <w:sz w:val="24"/>
          <w:szCs w:val="24"/>
        </w:rPr>
        <w:t>murrelet clutch</w:t>
      </w:r>
      <w:ins w:id="100" w:author="Sarah Converse" w:date="2021-02-28T08:41:00Z">
        <w:r w:rsidR="003055DB">
          <w:rPr>
            <w:rFonts w:ascii="Times New Roman" w:eastAsia="Times New Roman" w:hAnsi="Times New Roman" w:cs="Times New Roman"/>
            <w:sz w:val="24"/>
            <w:szCs w:val="24"/>
          </w:rPr>
          <w:t xml:space="preserve"> initiation timing and size</w:t>
        </w:r>
      </w:ins>
      <w:ins w:id="101" w:author="Sarah Converse" w:date="2021-02-28T08:42:00Z">
        <w:r w:rsidR="003055DB">
          <w:rPr>
            <w:rFonts w:ascii="Times New Roman" w:eastAsia="Times New Roman" w:hAnsi="Times New Roman" w:cs="Times New Roman"/>
            <w:sz w:val="24"/>
            <w:szCs w:val="24"/>
          </w:rPr>
          <w:t xml:space="preserve"> (Roth et al, 2005)</w:t>
        </w:r>
      </w:ins>
      <w:ins w:id="102" w:author="Sarah Converse" w:date="2021-02-28T08:41:00Z">
        <w:r w:rsidR="003055DB">
          <w:rPr>
            <w:rFonts w:ascii="Times New Roman" w:eastAsia="Times New Roman" w:hAnsi="Times New Roman" w:cs="Times New Roman"/>
            <w:sz w:val="24"/>
            <w:szCs w:val="24"/>
          </w:rPr>
          <w:t>.</w:t>
        </w:r>
      </w:ins>
      <w:del w:id="103" w:author="Sarah Converse" w:date="2021-02-28T08:41:00Z">
        <w:r w:rsidDel="003055DB">
          <w:rPr>
            <w:rFonts w:ascii="Times New Roman" w:eastAsia="Times New Roman" w:hAnsi="Times New Roman" w:cs="Times New Roman"/>
            <w:sz w:val="24"/>
            <w:szCs w:val="24"/>
          </w:rPr>
          <w:delText>es</w:delText>
        </w:r>
      </w:del>
      <w:r>
        <w:rPr>
          <w:rFonts w:ascii="Times New Roman" w:eastAsia="Times New Roman" w:hAnsi="Times New Roman" w:cs="Times New Roman"/>
          <w:sz w:val="24"/>
          <w:szCs w:val="24"/>
        </w:rPr>
        <w:t xml:space="preserve"> </w:t>
      </w:r>
      <w:ins w:id="104" w:author="Sarah Converse" w:date="2021-02-28T08:42:00Z">
        <w:r w:rsidR="003055DB">
          <w:rPr>
            <w:rFonts w:ascii="Times New Roman" w:eastAsia="Times New Roman" w:hAnsi="Times New Roman" w:cs="Times New Roman"/>
            <w:sz w:val="24"/>
            <w:szCs w:val="24"/>
          </w:rPr>
          <w:t>This analysis</w:t>
        </w:r>
      </w:ins>
      <w:del w:id="105" w:author="Sarah Converse" w:date="2021-02-28T08:42:00Z">
        <w:r w:rsidDel="003055DB">
          <w:rPr>
            <w:rFonts w:ascii="Times New Roman" w:eastAsia="Times New Roman" w:hAnsi="Times New Roman" w:cs="Times New Roman"/>
            <w:sz w:val="24"/>
            <w:szCs w:val="24"/>
          </w:rPr>
          <w:delText>which</w:delText>
        </w:r>
      </w:del>
      <w:r>
        <w:rPr>
          <w:rFonts w:ascii="Times New Roman" w:eastAsia="Times New Roman" w:hAnsi="Times New Roman" w:cs="Times New Roman"/>
          <w:sz w:val="24"/>
          <w:szCs w:val="24"/>
        </w:rPr>
        <w:t xml:space="preserve"> revealed that higher ocean productivity leads to earlier clutch initiation dates and higher clutch sizes</w:t>
      </w:r>
      <w:del w:id="106" w:author="Sarah Converse" w:date="2021-02-28T08:42:00Z">
        <w:r w:rsidDel="003055DB">
          <w:rPr>
            <w:rFonts w:ascii="Times New Roman" w:eastAsia="Times New Roman" w:hAnsi="Times New Roman" w:cs="Times New Roman"/>
            <w:sz w:val="24"/>
            <w:szCs w:val="24"/>
          </w:rPr>
          <w:delText xml:space="preserve"> (Roth et al, 2005)</w:delText>
        </w:r>
      </w:del>
      <w:r>
        <w:rPr>
          <w:rFonts w:ascii="Times New Roman" w:eastAsia="Times New Roman" w:hAnsi="Times New Roman" w:cs="Times New Roman"/>
          <w:sz w:val="24"/>
          <w:szCs w:val="24"/>
        </w:rPr>
        <w:t xml:space="preserve">. However, there has not been any </w:t>
      </w:r>
      <w:del w:id="107" w:author="Sarah Converse" w:date="2021-02-28T08:43:00Z">
        <w:r w:rsidDel="003055DB">
          <w:rPr>
            <w:rFonts w:ascii="Times New Roman" w:eastAsia="Times New Roman" w:hAnsi="Times New Roman" w:cs="Times New Roman"/>
            <w:sz w:val="24"/>
            <w:szCs w:val="24"/>
          </w:rPr>
          <w:delText>work directly linking</w:delText>
        </w:r>
      </w:del>
      <w:ins w:id="108" w:author="Sarah Converse" w:date="2021-02-28T08:43:00Z">
        <w:r w:rsidR="003055DB">
          <w:rPr>
            <w:rFonts w:ascii="Times New Roman" w:eastAsia="Times New Roman" w:hAnsi="Times New Roman" w:cs="Times New Roman"/>
            <w:sz w:val="24"/>
            <w:szCs w:val="24"/>
          </w:rPr>
          <w:t>analysis of the relationship between</w:t>
        </w:r>
      </w:ins>
      <w:r>
        <w:rPr>
          <w:rFonts w:ascii="Times New Roman" w:eastAsia="Times New Roman" w:hAnsi="Times New Roman" w:cs="Times New Roman"/>
          <w:sz w:val="24"/>
          <w:szCs w:val="24"/>
        </w:rPr>
        <w:t xml:space="preserve"> oceanographic conditions </w:t>
      </w:r>
      <w:del w:id="109" w:author="Sarah Converse" w:date="2021-02-28T08:43:00Z">
        <w:r w:rsidDel="003055DB">
          <w:rPr>
            <w:rFonts w:ascii="Times New Roman" w:eastAsia="Times New Roman" w:hAnsi="Times New Roman" w:cs="Times New Roman"/>
            <w:sz w:val="24"/>
            <w:szCs w:val="24"/>
          </w:rPr>
          <w:delText xml:space="preserve">to </w:delText>
        </w:r>
      </w:del>
      <w:ins w:id="110" w:author="Sarah Converse" w:date="2021-02-28T08:43:00Z">
        <w:r w:rsidR="003055DB">
          <w:rPr>
            <w:rFonts w:ascii="Times New Roman" w:eastAsia="Times New Roman" w:hAnsi="Times New Roman" w:cs="Times New Roman"/>
            <w:sz w:val="24"/>
            <w:szCs w:val="24"/>
          </w:rPr>
          <w:t xml:space="preserve">and </w:t>
        </w:r>
      </w:ins>
      <w:r>
        <w:rPr>
          <w:rFonts w:ascii="Times New Roman" w:eastAsia="Times New Roman" w:hAnsi="Times New Roman" w:cs="Times New Roman"/>
          <w:sz w:val="24"/>
          <w:szCs w:val="24"/>
        </w:rPr>
        <w:t xml:space="preserve">egg size. </w:t>
      </w:r>
      <w:commentRangeStart w:id="111"/>
      <w:r>
        <w:rPr>
          <w:rFonts w:ascii="Times New Roman" w:eastAsia="Times New Roman" w:hAnsi="Times New Roman" w:cs="Times New Roman"/>
          <w:sz w:val="24"/>
          <w:szCs w:val="24"/>
        </w:rPr>
        <w:t>Murrelet eggs represent</w:t>
      </w:r>
      <w:ins w:id="112" w:author="Sarah Converse" w:date="2021-02-28T08:43:00Z">
        <w:r w:rsidR="003055DB">
          <w:rPr>
            <w:rFonts w:ascii="Times New Roman" w:eastAsia="Times New Roman" w:hAnsi="Times New Roman" w:cs="Times New Roman"/>
            <w:sz w:val="24"/>
            <w:szCs w:val="24"/>
          </w:rPr>
          <w:t>,</w:t>
        </w:r>
        <w:commentRangeStart w:id="113"/>
        <w:r w:rsidR="003055DB">
          <w:rPr>
            <w:rFonts w:ascii="Times New Roman" w:eastAsia="Times New Roman" w:hAnsi="Times New Roman" w:cs="Times New Roman"/>
            <w:sz w:val="24"/>
            <w:szCs w:val="24"/>
          </w:rPr>
          <w:t xml:space="preserve"> on average,</w:t>
        </w:r>
        <w:commentRangeEnd w:id="113"/>
        <w:r w:rsidR="003055DB">
          <w:rPr>
            <w:rStyle w:val="CommentReference"/>
          </w:rPr>
          <w:commentReference w:id="113"/>
        </w:r>
      </w:ins>
      <w:r>
        <w:rPr>
          <w:rFonts w:ascii="Times New Roman" w:eastAsia="Times New Roman" w:hAnsi="Times New Roman" w:cs="Times New Roman"/>
          <w:sz w:val="24"/>
          <w:szCs w:val="24"/>
        </w:rPr>
        <w:t xml:space="preserve"> 23.7% of the female body mass, making them one of the largest </w:t>
      </w:r>
      <w:ins w:id="114" w:author="Sarah Converse" w:date="2021-02-28T08:43:00Z">
        <w:r w:rsidR="003055DB">
          <w:rPr>
            <w:rFonts w:ascii="Times New Roman" w:eastAsia="Times New Roman" w:hAnsi="Times New Roman" w:cs="Times New Roman"/>
            <w:sz w:val="24"/>
            <w:szCs w:val="24"/>
          </w:rPr>
          <w:t xml:space="preserve">eggs </w:t>
        </w:r>
      </w:ins>
      <w:r>
        <w:rPr>
          <w:rFonts w:ascii="Times New Roman" w:eastAsia="Times New Roman" w:hAnsi="Times New Roman" w:cs="Times New Roman"/>
          <w:sz w:val="24"/>
          <w:szCs w:val="24"/>
        </w:rPr>
        <w:t xml:space="preserve">relative to body weight in the Alcidae family (Sealy 1975). </w:t>
      </w:r>
      <w:commentRangeEnd w:id="111"/>
      <w:r w:rsidR="008562EC">
        <w:rPr>
          <w:rStyle w:val="CommentReference"/>
        </w:rPr>
        <w:commentReference w:id="111"/>
      </w:r>
      <w:r>
        <w:rPr>
          <w:rFonts w:ascii="Times New Roman" w:eastAsia="Times New Roman" w:hAnsi="Times New Roman" w:cs="Times New Roman"/>
          <w:sz w:val="24"/>
          <w:szCs w:val="24"/>
        </w:rPr>
        <w:t>Murrelet chicks are precocial, departing the nest ~1-2 days after hatching. This precociality requires large eggs and in order to obtain the necessary nutrients, females must forage several days before laying each egg (Murray et. al, 1983). SBI is located in the Southern California Bight</w:t>
      </w:r>
      <w:ins w:id="115" w:author="Sarah Converse" w:date="2021-02-28T08:44:00Z">
        <w:r w:rsidR="003055DB">
          <w:rPr>
            <w:rFonts w:ascii="Times New Roman" w:eastAsia="Times New Roman" w:hAnsi="Times New Roman" w:cs="Times New Roman"/>
            <w:sz w:val="24"/>
            <w:szCs w:val="24"/>
          </w:rPr>
          <w:t>,</w:t>
        </w:r>
      </w:ins>
      <w:r>
        <w:rPr>
          <w:rFonts w:ascii="Times New Roman" w:eastAsia="Times New Roman" w:hAnsi="Times New Roman" w:cs="Times New Roman"/>
          <w:sz w:val="24"/>
          <w:szCs w:val="24"/>
        </w:rPr>
        <w:t xml:space="preserve"> which is highly dynamic and experiences interannual fluctuations in ocean productivity (Checkley and Barth, 2009) and therefore provides an opportunity to look at the ways in which these factors can influence murrelet egg size. By looking at regional environmental patterns in the Northeast Pacific Ocean (Pacific Decadal Oscillation and El Niño Southern Oscillation) and more local patterns </w:t>
      </w:r>
      <w:ins w:id="116" w:author="Sarah Converse" w:date="2021-02-28T09:03:00Z">
        <w:r w:rsidR="008562EC">
          <w:rPr>
            <w:rFonts w:ascii="Times New Roman" w:eastAsia="Times New Roman" w:hAnsi="Times New Roman" w:cs="Times New Roman"/>
            <w:sz w:val="24"/>
            <w:szCs w:val="24"/>
          </w:rPr>
          <w:t xml:space="preserve">in the Channel Islands </w:t>
        </w:r>
      </w:ins>
      <w:r>
        <w:rPr>
          <w:rFonts w:ascii="Times New Roman" w:eastAsia="Times New Roman" w:hAnsi="Times New Roman" w:cs="Times New Roman"/>
          <w:sz w:val="24"/>
          <w:szCs w:val="24"/>
        </w:rPr>
        <w:t xml:space="preserve">(SST and forage fish populations), </w:t>
      </w:r>
      <w:del w:id="117" w:author="Sarah Converse" w:date="2021-02-28T08:44:00Z">
        <w:r w:rsidDel="003055DB">
          <w:rPr>
            <w:rFonts w:ascii="Times New Roman" w:eastAsia="Times New Roman" w:hAnsi="Times New Roman" w:cs="Times New Roman"/>
            <w:sz w:val="24"/>
            <w:szCs w:val="24"/>
          </w:rPr>
          <w:delText>this research</w:delText>
        </w:r>
      </w:del>
      <w:ins w:id="118" w:author="Sarah Converse" w:date="2021-02-28T08:44:00Z">
        <w:r w:rsidR="003055DB">
          <w:rPr>
            <w:rFonts w:ascii="Times New Roman" w:eastAsia="Times New Roman" w:hAnsi="Times New Roman" w:cs="Times New Roman"/>
            <w:sz w:val="24"/>
            <w:szCs w:val="24"/>
          </w:rPr>
          <w:t>I</w:t>
        </w:r>
      </w:ins>
      <w:r>
        <w:rPr>
          <w:rFonts w:ascii="Times New Roman" w:eastAsia="Times New Roman" w:hAnsi="Times New Roman" w:cs="Times New Roman"/>
          <w:sz w:val="24"/>
          <w:szCs w:val="24"/>
        </w:rPr>
        <w:t xml:space="preserve"> will determine </w:t>
      </w:r>
      <w:ins w:id="119" w:author="Sarah Converse" w:date="2021-02-28T08:44:00Z">
        <w:r w:rsidR="003055DB">
          <w:rPr>
            <w:rFonts w:ascii="Times New Roman" w:eastAsia="Times New Roman" w:hAnsi="Times New Roman" w:cs="Times New Roman"/>
            <w:sz w:val="24"/>
            <w:szCs w:val="24"/>
          </w:rPr>
          <w:t xml:space="preserve">whether </w:t>
        </w:r>
      </w:ins>
      <w:r>
        <w:rPr>
          <w:rFonts w:ascii="Times New Roman" w:eastAsia="Times New Roman" w:hAnsi="Times New Roman" w:cs="Times New Roman"/>
          <w:sz w:val="24"/>
          <w:szCs w:val="24"/>
        </w:rPr>
        <w:t xml:space="preserve">environmental factors </w:t>
      </w:r>
      <w:del w:id="120" w:author="Sarah Converse" w:date="2021-02-28T08:44:00Z">
        <w:r w:rsidDel="003055DB">
          <w:rPr>
            <w:rFonts w:ascii="Times New Roman" w:eastAsia="Times New Roman" w:hAnsi="Times New Roman" w:cs="Times New Roman"/>
            <w:sz w:val="24"/>
            <w:szCs w:val="24"/>
          </w:rPr>
          <w:delText xml:space="preserve">that </w:delText>
        </w:r>
      </w:del>
      <w:r>
        <w:rPr>
          <w:rFonts w:ascii="Times New Roman" w:eastAsia="Times New Roman" w:hAnsi="Times New Roman" w:cs="Times New Roman"/>
          <w:sz w:val="24"/>
          <w:szCs w:val="24"/>
        </w:rPr>
        <w:t>are important for predicting murrelet egg size</w:t>
      </w:r>
      <w:del w:id="121" w:author="Sarah Converse" w:date="2021-02-28T08:44:00Z">
        <w:r w:rsidDel="003055DB">
          <w:rPr>
            <w:rFonts w:ascii="Times New Roman" w:eastAsia="Times New Roman" w:hAnsi="Times New Roman" w:cs="Times New Roman"/>
            <w:sz w:val="24"/>
            <w:szCs w:val="24"/>
          </w:rPr>
          <w:delText xml:space="preserve"> (if any)</w:delText>
        </w:r>
      </w:del>
      <w:r>
        <w:rPr>
          <w:rFonts w:ascii="Times New Roman" w:eastAsia="Times New Roman" w:hAnsi="Times New Roman" w:cs="Times New Roman"/>
          <w:sz w:val="24"/>
          <w:szCs w:val="24"/>
        </w:rPr>
        <w:t>.</w:t>
      </w:r>
    </w:p>
    <w:p w14:paraId="786ED528" w14:textId="77777777" w:rsidR="00954036" w:rsidRDefault="00954036">
      <w:pPr>
        <w:spacing w:line="240" w:lineRule="auto"/>
        <w:rPr>
          <w:rFonts w:ascii="Times New Roman" w:eastAsia="Times New Roman" w:hAnsi="Times New Roman" w:cs="Times New Roman"/>
          <w:sz w:val="24"/>
          <w:szCs w:val="24"/>
        </w:rPr>
      </w:pPr>
    </w:p>
    <w:p w14:paraId="4EF45013" w14:textId="77777777" w:rsidR="00954036" w:rsidRDefault="00E84C15">
      <w:pPr>
        <w:spacing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6CFF91E4" wp14:editId="238CC4DA">
            <wp:extent cx="5943600" cy="41021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943600" cy="4102100"/>
                    </a:xfrm>
                    <a:prstGeom prst="rect">
                      <a:avLst/>
                    </a:prstGeom>
                    <a:ln/>
                  </pic:spPr>
                </pic:pic>
              </a:graphicData>
            </a:graphic>
          </wp:inline>
        </w:drawing>
      </w:r>
    </w:p>
    <w:p w14:paraId="0DB0BC27" w14:textId="191C1ACE" w:rsidR="00954036" w:rsidRDefault="00E84C1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1. </w:t>
      </w:r>
      <w:ins w:id="122" w:author="Sarah Converse" w:date="2021-02-28T09:03:00Z">
        <w:r w:rsidR="008562EC">
          <w:rPr>
            <w:rFonts w:ascii="Times New Roman" w:eastAsia="Times New Roman" w:hAnsi="Times New Roman" w:cs="Times New Roman"/>
            <w:sz w:val="24"/>
            <w:szCs w:val="24"/>
          </w:rPr>
          <w:t xml:space="preserve">The </w:t>
        </w:r>
      </w:ins>
      <w:r>
        <w:rPr>
          <w:rFonts w:ascii="Times New Roman" w:eastAsia="Times New Roman" w:hAnsi="Times New Roman" w:cs="Times New Roman"/>
          <w:sz w:val="24"/>
          <w:szCs w:val="24"/>
        </w:rPr>
        <w:t>Channel Islands</w:t>
      </w:r>
      <w:ins w:id="123" w:author="Sarah Converse" w:date="2021-02-28T09:03:00Z">
        <w:r w:rsidR="008562EC">
          <w:rPr>
            <w:rFonts w:ascii="Times New Roman" w:eastAsia="Times New Roman" w:hAnsi="Times New Roman" w:cs="Times New Roman"/>
            <w:sz w:val="24"/>
            <w:szCs w:val="24"/>
          </w:rPr>
          <w:t xml:space="preserve">, California, USA. </w:t>
        </w:r>
      </w:ins>
      <w:ins w:id="124" w:author="Sarah Converse" w:date="2021-02-28T09:04:00Z">
        <w:r w:rsidR="008562EC">
          <w:rPr>
            <w:rFonts w:ascii="Times New Roman" w:eastAsia="Times New Roman" w:hAnsi="Times New Roman" w:cs="Times New Roman"/>
            <w:sz w:val="24"/>
            <w:szCs w:val="24"/>
          </w:rPr>
          <w:t xml:space="preserve">The </w:t>
        </w:r>
      </w:ins>
      <w:ins w:id="125" w:author="Sarah Converse" w:date="2021-02-28T09:08:00Z">
        <w:r w:rsidR="00667EB3">
          <w:rPr>
            <w:rFonts w:ascii="Times New Roman" w:eastAsia="Times New Roman" w:hAnsi="Times New Roman" w:cs="Times New Roman"/>
            <w:sz w:val="24"/>
            <w:szCs w:val="24"/>
          </w:rPr>
          <w:t>five</w:t>
        </w:r>
      </w:ins>
      <w:ins w:id="126" w:author="Sarah Converse" w:date="2021-02-28T09:04:00Z">
        <w:r w:rsidR="008562EC">
          <w:rPr>
            <w:rFonts w:ascii="Times New Roman" w:eastAsia="Times New Roman" w:hAnsi="Times New Roman" w:cs="Times New Roman"/>
            <w:sz w:val="24"/>
            <w:szCs w:val="24"/>
          </w:rPr>
          <w:t xml:space="preserve"> l</w:t>
        </w:r>
      </w:ins>
      <w:ins w:id="127" w:author="Sarah Converse" w:date="2021-02-28T09:03:00Z">
        <w:r w:rsidR="008562EC">
          <w:rPr>
            <w:rFonts w:ascii="Times New Roman" w:eastAsia="Times New Roman" w:hAnsi="Times New Roman" w:cs="Times New Roman"/>
            <w:sz w:val="24"/>
            <w:szCs w:val="24"/>
          </w:rPr>
          <w:t xml:space="preserve">abeled islands are partly or wholly </w:t>
        </w:r>
      </w:ins>
      <w:ins w:id="128" w:author="Sarah Converse" w:date="2021-02-28T09:04:00Z">
        <w:r w:rsidR="008562EC">
          <w:rPr>
            <w:rFonts w:ascii="Times New Roman" w:eastAsia="Times New Roman" w:hAnsi="Times New Roman" w:cs="Times New Roman"/>
            <w:sz w:val="24"/>
            <w:szCs w:val="24"/>
          </w:rPr>
          <w:t>within Channel Islands</w:t>
        </w:r>
      </w:ins>
      <w:r>
        <w:rPr>
          <w:rFonts w:ascii="Times New Roman" w:eastAsia="Times New Roman" w:hAnsi="Times New Roman" w:cs="Times New Roman"/>
          <w:sz w:val="24"/>
          <w:szCs w:val="24"/>
        </w:rPr>
        <w:t xml:space="preserve"> National Park. Credit: Amelia </w:t>
      </w:r>
      <w:proofErr w:type="spellStart"/>
      <w:r>
        <w:rPr>
          <w:rFonts w:ascii="Times New Roman" w:eastAsia="Times New Roman" w:hAnsi="Times New Roman" w:cs="Times New Roman"/>
          <w:sz w:val="24"/>
          <w:szCs w:val="24"/>
        </w:rPr>
        <w:t>DuVall</w:t>
      </w:r>
      <w:proofErr w:type="spellEnd"/>
      <w:r>
        <w:rPr>
          <w:rFonts w:ascii="Times New Roman" w:eastAsia="Times New Roman" w:hAnsi="Times New Roman" w:cs="Times New Roman"/>
          <w:sz w:val="24"/>
          <w:szCs w:val="24"/>
        </w:rPr>
        <w:t xml:space="preserve">. </w:t>
      </w:r>
    </w:p>
    <w:p w14:paraId="502ED013" w14:textId="77777777" w:rsidR="00954036" w:rsidRDefault="00954036">
      <w:pPr>
        <w:spacing w:line="240" w:lineRule="auto"/>
        <w:rPr>
          <w:rFonts w:ascii="Times New Roman" w:eastAsia="Times New Roman" w:hAnsi="Times New Roman" w:cs="Times New Roman"/>
          <w:sz w:val="24"/>
          <w:szCs w:val="24"/>
        </w:rPr>
      </w:pPr>
    </w:p>
    <w:p w14:paraId="2EF153AD" w14:textId="1925BE96" w:rsidR="00954036" w:rsidRDefault="00E84C15">
      <w:pPr>
        <w:spacing w:line="240" w:lineRule="auto"/>
        <w:rPr>
          <w:ins w:id="129" w:author="Sarah Converse" w:date="2021-02-28T09:08:00Z"/>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Research </w:t>
      </w:r>
      <w:del w:id="130" w:author="Sarah Converse" w:date="2021-02-28T09:25:00Z">
        <w:r w:rsidDel="00654957">
          <w:rPr>
            <w:rFonts w:ascii="Times New Roman" w:eastAsia="Times New Roman" w:hAnsi="Times New Roman" w:cs="Times New Roman"/>
            <w:b/>
            <w:sz w:val="24"/>
            <w:szCs w:val="24"/>
          </w:rPr>
          <w:delText>objectives</w:delText>
        </w:r>
      </w:del>
      <w:ins w:id="131" w:author="Sarah Converse" w:date="2021-02-28T09:25:00Z">
        <w:r w:rsidR="00654957">
          <w:rPr>
            <w:rFonts w:ascii="Times New Roman" w:eastAsia="Times New Roman" w:hAnsi="Times New Roman" w:cs="Times New Roman"/>
            <w:b/>
            <w:sz w:val="24"/>
            <w:szCs w:val="24"/>
          </w:rPr>
          <w:t>Objectives</w:t>
        </w:r>
      </w:ins>
    </w:p>
    <w:p w14:paraId="2A42827A" w14:textId="54944947" w:rsidR="008562EC" w:rsidRDefault="008562EC">
      <w:pPr>
        <w:spacing w:line="240" w:lineRule="auto"/>
        <w:rPr>
          <w:ins w:id="132" w:author="Sarah Converse" w:date="2021-02-28T09:08:00Z"/>
          <w:rFonts w:ascii="Times New Roman" w:eastAsia="Times New Roman" w:hAnsi="Times New Roman" w:cs="Times New Roman"/>
          <w:b/>
          <w:sz w:val="24"/>
          <w:szCs w:val="24"/>
        </w:rPr>
      </w:pPr>
    </w:p>
    <w:p w14:paraId="57CC0328" w14:textId="25A31D4E" w:rsidR="008562EC" w:rsidRPr="00667EB3" w:rsidRDefault="00667EB3">
      <w:pPr>
        <w:spacing w:line="240" w:lineRule="auto"/>
        <w:rPr>
          <w:rFonts w:ascii="Times New Roman" w:eastAsia="Times New Roman" w:hAnsi="Times New Roman" w:cs="Times New Roman"/>
          <w:bCs/>
          <w:sz w:val="24"/>
          <w:szCs w:val="24"/>
          <w:rPrChange w:id="133" w:author="Sarah Converse" w:date="2021-02-28T09:08:00Z">
            <w:rPr>
              <w:rFonts w:ascii="Times New Roman" w:eastAsia="Times New Roman" w:hAnsi="Times New Roman" w:cs="Times New Roman"/>
              <w:b/>
              <w:sz w:val="24"/>
              <w:szCs w:val="24"/>
            </w:rPr>
          </w:rPrChange>
        </w:rPr>
      </w:pPr>
      <w:ins w:id="134" w:author="Sarah Converse" w:date="2021-02-28T09:08:00Z">
        <w:r>
          <w:rPr>
            <w:rFonts w:ascii="Times New Roman" w:eastAsia="Times New Roman" w:hAnsi="Times New Roman" w:cs="Times New Roman"/>
            <w:bCs/>
            <w:sz w:val="24"/>
            <w:szCs w:val="24"/>
          </w:rPr>
          <w:t xml:space="preserve">I have four specific research objectives, including:  </w:t>
        </w:r>
      </w:ins>
    </w:p>
    <w:p w14:paraId="7B23E777" w14:textId="02A68A55" w:rsidR="00954036" w:rsidRDefault="00E84C15">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Examine the relationship between </w:t>
      </w:r>
      <w:ins w:id="135" w:author="Sarah Converse" w:date="2021-02-28T09:08:00Z">
        <w:r w:rsidR="00667EB3">
          <w:rPr>
            <w:rFonts w:ascii="Times New Roman" w:eastAsia="Times New Roman" w:hAnsi="Times New Roman" w:cs="Times New Roman"/>
            <w:sz w:val="24"/>
            <w:szCs w:val="24"/>
          </w:rPr>
          <w:t xml:space="preserve">murrelet </w:t>
        </w:r>
      </w:ins>
      <w:r>
        <w:rPr>
          <w:rFonts w:ascii="Times New Roman" w:eastAsia="Times New Roman" w:hAnsi="Times New Roman" w:cs="Times New Roman"/>
          <w:sz w:val="24"/>
          <w:szCs w:val="24"/>
        </w:rPr>
        <w:t xml:space="preserve">egg size and environmental conditions at Santa Barbara Island. </w:t>
      </w:r>
    </w:p>
    <w:p w14:paraId="2B73B558" w14:textId="77777777" w:rsidR="00954036" w:rsidRDefault="00E84C15">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Investigate inherent differences in the size of the first and second egg laid in a clutch. </w:t>
      </w:r>
    </w:p>
    <w:p w14:paraId="1100C737" w14:textId="73AA89C9" w:rsidR="00954036" w:rsidRDefault="00E84C15">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Determine </w:t>
      </w:r>
      <w:del w:id="136" w:author="Sarah Converse" w:date="2021-02-28T09:09:00Z">
        <w:r w:rsidDel="00667EB3">
          <w:rPr>
            <w:rFonts w:ascii="Times New Roman" w:eastAsia="Times New Roman" w:hAnsi="Times New Roman" w:cs="Times New Roman"/>
            <w:sz w:val="24"/>
            <w:szCs w:val="24"/>
          </w:rPr>
          <w:delText>the relative contribution of variance in</w:delText>
        </w:r>
      </w:del>
      <w:ins w:id="137" w:author="Sarah Converse" w:date="2021-02-28T09:09:00Z">
        <w:r w:rsidR="00667EB3">
          <w:rPr>
            <w:rFonts w:ascii="Times New Roman" w:eastAsia="Times New Roman" w:hAnsi="Times New Roman" w:cs="Times New Roman"/>
            <w:sz w:val="24"/>
            <w:szCs w:val="24"/>
          </w:rPr>
          <w:t>whether</w:t>
        </w:r>
      </w:ins>
      <w:r>
        <w:rPr>
          <w:rFonts w:ascii="Times New Roman" w:eastAsia="Times New Roman" w:hAnsi="Times New Roman" w:cs="Times New Roman"/>
          <w:sz w:val="24"/>
          <w:szCs w:val="24"/>
        </w:rPr>
        <w:t xml:space="preserve"> egg size </w:t>
      </w:r>
      <w:ins w:id="138" w:author="Sarah Converse" w:date="2021-02-28T09:09:00Z">
        <w:r w:rsidR="00667EB3">
          <w:rPr>
            <w:rFonts w:ascii="Times New Roman" w:eastAsia="Times New Roman" w:hAnsi="Times New Roman" w:cs="Times New Roman"/>
            <w:sz w:val="24"/>
            <w:szCs w:val="24"/>
          </w:rPr>
          <w:t xml:space="preserve">measurements vary substantially </w:t>
        </w:r>
      </w:ins>
      <w:r>
        <w:rPr>
          <w:rFonts w:ascii="Times New Roman" w:eastAsia="Times New Roman" w:hAnsi="Times New Roman" w:cs="Times New Roman"/>
          <w:sz w:val="24"/>
          <w:szCs w:val="24"/>
        </w:rPr>
        <w:t xml:space="preserve">due to </w:t>
      </w:r>
      <w:ins w:id="139" w:author="Sarah Converse" w:date="2021-02-28T09:09:00Z">
        <w:r w:rsidR="00667EB3">
          <w:rPr>
            <w:rFonts w:ascii="Times New Roman" w:eastAsia="Times New Roman" w:hAnsi="Times New Roman" w:cs="Times New Roman"/>
            <w:sz w:val="24"/>
            <w:szCs w:val="24"/>
          </w:rPr>
          <w:t xml:space="preserve">plot (indicating small-scale geographic variation) or </w:t>
        </w:r>
      </w:ins>
      <w:del w:id="140" w:author="Sarah Converse" w:date="2021-02-28T09:09:00Z">
        <w:r w:rsidDel="00667EB3">
          <w:rPr>
            <w:rFonts w:ascii="Times New Roman" w:eastAsia="Times New Roman" w:hAnsi="Times New Roman" w:cs="Times New Roman"/>
            <w:sz w:val="24"/>
            <w:szCs w:val="24"/>
          </w:rPr>
          <w:delText>random effects (</w:delText>
        </w:r>
      </w:del>
      <w:r>
        <w:rPr>
          <w:rFonts w:ascii="Times New Roman" w:eastAsia="Times New Roman" w:hAnsi="Times New Roman" w:cs="Times New Roman"/>
          <w:sz w:val="24"/>
          <w:szCs w:val="24"/>
        </w:rPr>
        <w:t xml:space="preserve">observer </w:t>
      </w:r>
      <w:ins w:id="141" w:author="Sarah Converse" w:date="2021-02-28T09:09:00Z">
        <w:r w:rsidR="00667EB3">
          <w:rPr>
            <w:rFonts w:ascii="Times New Roman" w:eastAsia="Times New Roman" w:hAnsi="Times New Roman" w:cs="Times New Roman"/>
            <w:sz w:val="24"/>
            <w:szCs w:val="24"/>
          </w:rPr>
          <w:t xml:space="preserve">(indicating </w:t>
        </w:r>
      </w:ins>
      <w:del w:id="142" w:author="Sarah Converse" w:date="2021-02-28T09:09:00Z">
        <w:r w:rsidDel="00667EB3">
          <w:rPr>
            <w:rFonts w:ascii="Times New Roman" w:eastAsia="Times New Roman" w:hAnsi="Times New Roman" w:cs="Times New Roman"/>
            <w:sz w:val="24"/>
            <w:szCs w:val="24"/>
          </w:rPr>
          <w:delText>and plot</w:delText>
        </w:r>
      </w:del>
      <w:ins w:id="143" w:author="Sarah Converse" w:date="2021-02-28T09:09:00Z">
        <w:r w:rsidR="00667EB3">
          <w:rPr>
            <w:rFonts w:ascii="Times New Roman" w:eastAsia="Times New Roman" w:hAnsi="Times New Roman" w:cs="Times New Roman"/>
            <w:sz w:val="24"/>
            <w:szCs w:val="24"/>
          </w:rPr>
          <w:t>observation error in measurements</w:t>
        </w:r>
      </w:ins>
      <w:r>
        <w:rPr>
          <w:rFonts w:ascii="Times New Roman" w:eastAsia="Times New Roman" w:hAnsi="Times New Roman" w:cs="Times New Roman"/>
          <w:sz w:val="24"/>
          <w:szCs w:val="24"/>
        </w:rPr>
        <w:t xml:space="preserve">). </w:t>
      </w:r>
    </w:p>
    <w:p w14:paraId="65E73F14" w14:textId="3FF824D7" w:rsidR="00954036" w:rsidRDefault="00E84C15">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Evaluate the importance of collecting egg size information in </w:t>
      </w:r>
      <w:ins w:id="144" w:author="Sarah Converse" w:date="2021-02-28T09:10:00Z">
        <w:r w:rsidR="00667EB3">
          <w:rPr>
            <w:rFonts w:ascii="Times New Roman" w:eastAsia="Times New Roman" w:hAnsi="Times New Roman" w:cs="Times New Roman"/>
            <w:sz w:val="24"/>
            <w:szCs w:val="24"/>
          </w:rPr>
          <w:t xml:space="preserve">Channel Islands National Park’s murrelet </w:t>
        </w:r>
      </w:ins>
      <w:r>
        <w:rPr>
          <w:rFonts w:ascii="Times New Roman" w:eastAsia="Times New Roman" w:hAnsi="Times New Roman" w:cs="Times New Roman"/>
          <w:sz w:val="24"/>
          <w:szCs w:val="24"/>
        </w:rPr>
        <w:t xml:space="preserve">monitoring protocol. </w:t>
      </w:r>
    </w:p>
    <w:p w14:paraId="736BC1A6" w14:textId="77777777" w:rsidR="00954036" w:rsidRDefault="00954036">
      <w:pPr>
        <w:rPr>
          <w:rFonts w:ascii="Times New Roman" w:eastAsia="Times New Roman" w:hAnsi="Times New Roman" w:cs="Times New Roman"/>
          <w:sz w:val="24"/>
          <w:szCs w:val="24"/>
        </w:rPr>
      </w:pPr>
    </w:p>
    <w:p w14:paraId="07F0DFEA" w14:textId="5BA5E379" w:rsidR="00954036" w:rsidRDefault="00E84C15">
      <w:pPr>
        <w:rPr>
          <w:rFonts w:ascii="Times New Roman" w:eastAsia="Times New Roman" w:hAnsi="Times New Roman" w:cs="Times New Roman"/>
          <w:sz w:val="24"/>
          <w:szCs w:val="24"/>
        </w:rPr>
      </w:pPr>
      <w:commentRangeStart w:id="145"/>
      <w:r>
        <w:rPr>
          <w:rFonts w:ascii="Times New Roman" w:eastAsia="Times New Roman" w:hAnsi="Times New Roman" w:cs="Times New Roman"/>
          <w:sz w:val="24"/>
          <w:szCs w:val="24"/>
        </w:rPr>
        <w:t xml:space="preserve">Through this analysis, information will be obtained about the relationships between marine conditions and </w:t>
      </w:r>
      <w:ins w:id="146" w:author="Sarah Converse" w:date="2021-02-28T09:10:00Z">
        <w:r w:rsidR="00667EB3">
          <w:rPr>
            <w:rFonts w:ascii="Times New Roman" w:eastAsia="Times New Roman" w:hAnsi="Times New Roman" w:cs="Times New Roman"/>
            <w:sz w:val="24"/>
            <w:szCs w:val="24"/>
          </w:rPr>
          <w:t xml:space="preserve">murrelet </w:t>
        </w:r>
      </w:ins>
      <w:r>
        <w:rPr>
          <w:rFonts w:ascii="Times New Roman" w:eastAsia="Times New Roman" w:hAnsi="Times New Roman" w:cs="Times New Roman"/>
          <w:sz w:val="24"/>
          <w:szCs w:val="24"/>
        </w:rPr>
        <w:t xml:space="preserve">egg size at Santa Barbara Island. </w:t>
      </w:r>
      <w:commentRangeStart w:id="147"/>
      <w:r>
        <w:rPr>
          <w:rFonts w:ascii="Times New Roman" w:eastAsia="Times New Roman" w:hAnsi="Times New Roman" w:cs="Times New Roman"/>
          <w:sz w:val="24"/>
          <w:szCs w:val="24"/>
        </w:rPr>
        <w:t xml:space="preserve">I hypothesize better environmental conditions, </w:t>
      </w:r>
      <w:commentRangeEnd w:id="147"/>
      <w:r w:rsidR="00667EB3">
        <w:rPr>
          <w:rStyle w:val="CommentReference"/>
        </w:rPr>
        <w:commentReference w:id="147"/>
      </w:r>
      <w:r>
        <w:rPr>
          <w:rFonts w:ascii="Times New Roman" w:eastAsia="Times New Roman" w:hAnsi="Times New Roman" w:cs="Times New Roman"/>
          <w:sz w:val="24"/>
          <w:szCs w:val="24"/>
        </w:rPr>
        <w:t>which include</w:t>
      </w:r>
      <w:del w:id="148" w:author="Sarah Converse" w:date="2021-02-28T09:10:00Z">
        <w:r w:rsidDel="00667EB3">
          <w:rPr>
            <w:rFonts w:ascii="Times New Roman" w:eastAsia="Times New Roman" w:hAnsi="Times New Roman" w:cs="Times New Roman"/>
            <w:sz w:val="24"/>
            <w:szCs w:val="24"/>
          </w:rPr>
          <w:delText>s</w:delText>
        </w:r>
      </w:del>
      <w:r>
        <w:rPr>
          <w:rFonts w:ascii="Times New Roman" w:eastAsia="Times New Roman" w:hAnsi="Times New Roman" w:cs="Times New Roman"/>
          <w:sz w:val="24"/>
          <w:szCs w:val="24"/>
        </w:rPr>
        <w:t xml:space="preserve"> better foraging opportunities, will result in larger egg sizes. I also hypothesize there will be inherent differences between the first and second egg laid and that </w:t>
      </w:r>
      <w:del w:id="149" w:author="Sarah Converse" w:date="2021-02-28T09:12:00Z">
        <w:r w:rsidDel="00667EB3">
          <w:rPr>
            <w:rFonts w:ascii="Times New Roman" w:eastAsia="Times New Roman" w:hAnsi="Times New Roman" w:cs="Times New Roman"/>
            <w:sz w:val="24"/>
            <w:szCs w:val="24"/>
          </w:rPr>
          <w:delText>random effects</w:delText>
        </w:r>
      </w:del>
      <w:ins w:id="150" w:author="Sarah Converse" w:date="2021-02-28T09:12:00Z">
        <w:r w:rsidR="00667EB3">
          <w:rPr>
            <w:rFonts w:ascii="Times New Roman" w:eastAsia="Times New Roman" w:hAnsi="Times New Roman" w:cs="Times New Roman"/>
            <w:sz w:val="24"/>
            <w:szCs w:val="24"/>
          </w:rPr>
          <w:t>both plot and observer</w:t>
        </w:r>
      </w:ins>
      <w:r>
        <w:rPr>
          <w:rFonts w:ascii="Times New Roman" w:eastAsia="Times New Roman" w:hAnsi="Times New Roman" w:cs="Times New Roman"/>
          <w:sz w:val="24"/>
          <w:szCs w:val="24"/>
        </w:rPr>
        <w:t xml:space="preserve"> will </w:t>
      </w:r>
      <w:del w:id="151" w:author="Sarah Converse" w:date="2021-02-28T09:13:00Z">
        <w:r w:rsidDel="00667EB3">
          <w:rPr>
            <w:rFonts w:ascii="Times New Roman" w:eastAsia="Times New Roman" w:hAnsi="Times New Roman" w:cs="Times New Roman"/>
            <w:sz w:val="24"/>
            <w:szCs w:val="24"/>
          </w:rPr>
          <w:delText>contribute to the variance in</w:delText>
        </w:r>
      </w:del>
      <w:ins w:id="152" w:author="Sarah Converse" w:date="2021-02-28T09:13:00Z">
        <w:r w:rsidR="00667EB3">
          <w:rPr>
            <w:rFonts w:ascii="Times New Roman" w:eastAsia="Times New Roman" w:hAnsi="Times New Roman" w:cs="Times New Roman"/>
            <w:sz w:val="24"/>
            <w:szCs w:val="24"/>
          </w:rPr>
          <w:t>have an influence on</w:t>
        </w:r>
      </w:ins>
      <w:r>
        <w:rPr>
          <w:rFonts w:ascii="Times New Roman" w:eastAsia="Times New Roman" w:hAnsi="Times New Roman" w:cs="Times New Roman"/>
          <w:sz w:val="24"/>
          <w:szCs w:val="24"/>
        </w:rPr>
        <w:t xml:space="preserve"> egg size. Lastly, I predict this research will reveal new information about the importance of egg </w:t>
      </w:r>
      <w:r>
        <w:rPr>
          <w:rFonts w:ascii="Times New Roman" w:eastAsia="Times New Roman" w:hAnsi="Times New Roman" w:cs="Times New Roman"/>
          <w:sz w:val="24"/>
          <w:szCs w:val="24"/>
        </w:rPr>
        <w:lastRenderedPageBreak/>
        <w:t xml:space="preserve">monitoring at SBI which will add valuable information for murrelet population monitoring in the future. </w:t>
      </w:r>
      <w:commentRangeEnd w:id="145"/>
      <w:r>
        <w:commentReference w:id="145"/>
      </w:r>
    </w:p>
    <w:p w14:paraId="3ECAC8FC" w14:textId="77777777" w:rsidR="00954036" w:rsidRDefault="00954036">
      <w:pPr>
        <w:rPr>
          <w:rFonts w:ascii="Times New Roman" w:eastAsia="Times New Roman" w:hAnsi="Times New Roman" w:cs="Times New Roman"/>
          <w:sz w:val="24"/>
          <w:szCs w:val="24"/>
        </w:rPr>
      </w:pPr>
    </w:p>
    <w:p w14:paraId="048D2F23" w14:textId="77777777" w:rsidR="00954036" w:rsidRDefault="00E84C15">
      <w:pPr>
        <w:rPr>
          <w:rFonts w:ascii="Times New Roman" w:eastAsia="Times New Roman" w:hAnsi="Times New Roman" w:cs="Times New Roman"/>
          <w:b/>
          <w:color w:val="202124"/>
          <w:sz w:val="24"/>
          <w:szCs w:val="24"/>
          <w:highlight w:val="white"/>
        </w:rPr>
      </w:pPr>
      <w:r>
        <w:rPr>
          <w:rFonts w:ascii="Times New Roman" w:eastAsia="Times New Roman" w:hAnsi="Times New Roman" w:cs="Times New Roman"/>
          <w:b/>
          <w:color w:val="202124"/>
          <w:sz w:val="24"/>
          <w:szCs w:val="24"/>
          <w:highlight w:val="white"/>
        </w:rPr>
        <w:t>Proposed Methods</w:t>
      </w:r>
    </w:p>
    <w:p w14:paraId="212C6F42" w14:textId="77777777" w:rsidR="00654957" w:rsidRDefault="00654957">
      <w:pPr>
        <w:rPr>
          <w:ins w:id="153" w:author="Sarah Converse" w:date="2021-02-28T09:24:00Z"/>
          <w:rFonts w:ascii="Times New Roman" w:eastAsia="Times New Roman" w:hAnsi="Times New Roman" w:cs="Times New Roman"/>
          <w:i/>
          <w:sz w:val="24"/>
          <w:szCs w:val="24"/>
        </w:rPr>
      </w:pPr>
    </w:p>
    <w:p w14:paraId="3755FF0C" w14:textId="3AF341B4" w:rsidR="00954036" w:rsidRDefault="00E84C15">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Data collection</w:t>
      </w:r>
    </w:p>
    <w:p w14:paraId="79264513" w14:textId="24C4531B" w:rsidR="00954036" w:rsidRDefault="00E84C15">
      <w:pPr>
        <w:rPr>
          <w:rFonts w:ascii="Times New Roman" w:eastAsia="Times New Roman" w:hAnsi="Times New Roman" w:cs="Times New Roman"/>
          <w:sz w:val="24"/>
          <w:szCs w:val="24"/>
        </w:rPr>
      </w:pPr>
      <w:r>
        <w:rPr>
          <w:rFonts w:ascii="Times New Roman" w:eastAsia="Times New Roman" w:hAnsi="Times New Roman" w:cs="Times New Roman"/>
          <w:sz w:val="24"/>
          <w:szCs w:val="24"/>
        </w:rPr>
        <w:t>Santa Barbara Island (33.4756° N, 119.0373° W) is the smallest (2.6</w:t>
      </w:r>
      <m:oMath>
        <m:r>
          <w:rPr>
            <w:rFonts w:ascii="Times New Roman" w:eastAsia="Times New Roman" w:hAnsi="Times New Roman" w:cs="Times New Roman"/>
            <w:sz w:val="24"/>
            <w:szCs w:val="24"/>
          </w:rPr>
          <m:t>k</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m</m:t>
            </m:r>
          </m:e>
          <m:sup>
            <m:r>
              <w:rPr>
                <w:rFonts w:ascii="Times New Roman" w:eastAsia="Times New Roman" w:hAnsi="Times New Roman" w:cs="Times New Roman"/>
                <w:sz w:val="24"/>
                <w:szCs w:val="24"/>
              </w:rPr>
              <m:t>2</m:t>
            </m:r>
          </m:sup>
        </m:sSup>
      </m:oMath>
      <w:r>
        <w:rPr>
          <w:rFonts w:ascii="Times New Roman" w:eastAsia="Times New Roman" w:hAnsi="Times New Roman" w:cs="Times New Roman"/>
          <w:sz w:val="24"/>
          <w:szCs w:val="24"/>
        </w:rPr>
        <w:t xml:space="preserve">) of the eight California Channel Islands and it provides the largest breeding habitat for murrelets. The data used for this analysis were part of a larger project </w:t>
      </w:r>
      <w:del w:id="154" w:author="Sarah Converse" w:date="2021-02-28T09:25:00Z">
        <w:r w:rsidDel="00654957">
          <w:rPr>
            <w:rFonts w:ascii="Times New Roman" w:eastAsia="Times New Roman" w:hAnsi="Times New Roman" w:cs="Times New Roman"/>
            <w:sz w:val="24"/>
            <w:szCs w:val="24"/>
          </w:rPr>
          <w:delText xml:space="preserve">largely </w:delText>
        </w:r>
      </w:del>
      <w:r>
        <w:rPr>
          <w:rFonts w:ascii="Times New Roman" w:eastAsia="Times New Roman" w:hAnsi="Times New Roman" w:cs="Times New Roman"/>
          <w:sz w:val="24"/>
          <w:szCs w:val="24"/>
        </w:rPr>
        <w:t xml:space="preserve">funded </w:t>
      </w:r>
      <w:ins w:id="155" w:author="Sarah Converse" w:date="2021-02-28T09:25:00Z">
        <w:r w:rsidR="00654957">
          <w:rPr>
            <w:rFonts w:ascii="Times New Roman" w:eastAsia="Times New Roman" w:hAnsi="Times New Roman" w:cs="Times New Roman"/>
            <w:sz w:val="24"/>
            <w:szCs w:val="24"/>
          </w:rPr>
          <w:t xml:space="preserve">primarily </w:t>
        </w:r>
      </w:ins>
      <w:r>
        <w:rPr>
          <w:rFonts w:ascii="Times New Roman" w:eastAsia="Times New Roman" w:hAnsi="Times New Roman" w:cs="Times New Roman"/>
          <w:sz w:val="24"/>
          <w:szCs w:val="24"/>
        </w:rPr>
        <w:t xml:space="preserve">by the Montrose Settlements Restoration Program at Channel Islands National Park. Data were collected from 2009-2017 </w:t>
      </w:r>
      <w:ins w:id="156" w:author="Sarah Converse" w:date="2021-02-28T09:25:00Z">
        <w:r w:rsidR="00654957">
          <w:rPr>
            <w:rFonts w:ascii="Times New Roman" w:eastAsia="Times New Roman" w:hAnsi="Times New Roman" w:cs="Times New Roman"/>
            <w:sz w:val="24"/>
            <w:szCs w:val="24"/>
          </w:rPr>
          <w:t>during</w:t>
        </w:r>
      </w:ins>
      <w:del w:id="157" w:author="Sarah Converse" w:date="2021-02-28T09:25:00Z">
        <w:r w:rsidDel="00654957">
          <w:rPr>
            <w:rFonts w:ascii="Times New Roman" w:eastAsia="Times New Roman" w:hAnsi="Times New Roman" w:cs="Times New Roman"/>
            <w:sz w:val="24"/>
            <w:szCs w:val="24"/>
          </w:rPr>
          <w:delText>in</w:delText>
        </w:r>
      </w:del>
      <w:r>
        <w:rPr>
          <w:rFonts w:ascii="Times New Roman" w:eastAsia="Times New Roman" w:hAnsi="Times New Roman" w:cs="Times New Roman"/>
          <w:sz w:val="24"/>
          <w:szCs w:val="24"/>
        </w:rPr>
        <w:t xml:space="preserve"> the breeding season</w:t>
      </w:r>
      <w:ins w:id="158" w:author="Sarah Converse" w:date="2021-02-28T09:25:00Z">
        <w:r w:rsidR="00654957">
          <w:rPr>
            <w:rFonts w:ascii="Times New Roman" w:eastAsia="Times New Roman" w:hAnsi="Times New Roman" w:cs="Times New Roman"/>
            <w:sz w:val="24"/>
            <w:szCs w:val="24"/>
          </w:rPr>
          <w:t>,</w:t>
        </w:r>
      </w:ins>
      <w:r>
        <w:rPr>
          <w:rFonts w:ascii="Times New Roman" w:eastAsia="Times New Roman" w:hAnsi="Times New Roman" w:cs="Times New Roman"/>
          <w:sz w:val="24"/>
          <w:szCs w:val="24"/>
        </w:rPr>
        <w:t xml:space="preserve"> which lasts from March to June and peaks in April (Murray et. al, 1983). In order to obtain egg measurements, eggs were first deemed accessible if they were within safe reach of the observer and no adult bird was present at the site. Eggs were then removed from the site, marked with a permanent marker, and measured using Vernier calipers. Egg length and width (at the widest point) were obtained to the nearest millimeter. After measurements were obtained, the egg was returned to its original position and orientation. Eggs were only measured once at each site. </w:t>
      </w:r>
      <w:del w:id="159" w:author="Sarah Converse" w:date="2021-02-28T09:25:00Z">
        <w:r w:rsidDel="00654957">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Egg order</w:t>
      </w:r>
      <w:del w:id="160" w:author="Sarah Converse" w:date="2021-02-28T09:25:00Z">
        <w:r w:rsidDel="00654957">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 xml:space="preserve"> was recorded as either “Yes” or “No” if it could be distinguished whether </w:t>
      </w:r>
      <w:del w:id="161" w:author="Sarah Converse" w:date="2021-02-28T09:26:00Z">
        <w:r w:rsidDel="00654957">
          <w:rPr>
            <w:rFonts w:ascii="Times New Roman" w:eastAsia="Times New Roman" w:hAnsi="Times New Roman" w:cs="Times New Roman"/>
            <w:sz w:val="24"/>
            <w:szCs w:val="24"/>
          </w:rPr>
          <w:delText xml:space="preserve">egg 1 </w:delText>
        </w:r>
      </w:del>
      <w:ins w:id="162" w:author="Sarah Converse" w:date="2021-02-28T09:26:00Z">
        <w:r w:rsidR="00654957">
          <w:rPr>
            <w:rFonts w:ascii="Times New Roman" w:eastAsia="Times New Roman" w:hAnsi="Times New Roman" w:cs="Times New Roman"/>
            <w:sz w:val="24"/>
            <w:szCs w:val="24"/>
          </w:rPr>
          <w:t xml:space="preserve">one egg </w:t>
        </w:r>
      </w:ins>
      <w:r>
        <w:rPr>
          <w:rFonts w:ascii="Times New Roman" w:eastAsia="Times New Roman" w:hAnsi="Times New Roman" w:cs="Times New Roman"/>
          <w:sz w:val="24"/>
          <w:szCs w:val="24"/>
        </w:rPr>
        <w:t xml:space="preserve">was laid before </w:t>
      </w:r>
      <w:del w:id="163" w:author="Sarah Converse" w:date="2021-02-28T09:26:00Z">
        <w:r w:rsidDel="00654957">
          <w:rPr>
            <w:rFonts w:ascii="Times New Roman" w:eastAsia="Times New Roman" w:hAnsi="Times New Roman" w:cs="Times New Roman"/>
            <w:sz w:val="24"/>
            <w:szCs w:val="24"/>
          </w:rPr>
          <w:delText>egg 2</w:delText>
        </w:r>
      </w:del>
      <w:ins w:id="164" w:author="Sarah Converse" w:date="2021-02-28T09:26:00Z">
        <w:r w:rsidR="00654957">
          <w:rPr>
            <w:rFonts w:ascii="Times New Roman" w:eastAsia="Times New Roman" w:hAnsi="Times New Roman" w:cs="Times New Roman"/>
            <w:sz w:val="24"/>
            <w:szCs w:val="24"/>
          </w:rPr>
          <w:t>the other</w:t>
        </w:r>
      </w:ins>
      <w:r>
        <w:rPr>
          <w:rFonts w:ascii="Times New Roman" w:eastAsia="Times New Roman" w:hAnsi="Times New Roman" w:cs="Times New Roman"/>
          <w:sz w:val="24"/>
          <w:szCs w:val="24"/>
        </w:rPr>
        <w:t>. If both eggs were present at the site upon first encounter, egg order was indeterminable</w:t>
      </w:r>
      <w:ins w:id="165" w:author="Sarah Converse" w:date="2021-02-28T09:26:00Z">
        <w:r w:rsidR="00654957">
          <w:rPr>
            <w:rFonts w:ascii="Times New Roman" w:eastAsia="Times New Roman" w:hAnsi="Times New Roman" w:cs="Times New Roman"/>
            <w:sz w:val="24"/>
            <w:szCs w:val="24"/>
          </w:rPr>
          <w:t>, but if the nest was encountered between the laying of the first and second eggs, eggs were labeled with a marker to indicate egg order</w:t>
        </w:r>
      </w:ins>
      <w:r>
        <w:rPr>
          <w:rFonts w:ascii="Times New Roman" w:eastAsia="Times New Roman" w:hAnsi="Times New Roman" w:cs="Times New Roman"/>
          <w:sz w:val="24"/>
          <w:szCs w:val="24"/>
        </w:rPr>
        <w:t xml:space="preserve">.  The plots used in this analysis include: Arch Point North Cliffs (APNC), Bunkhouse (BH), Boxthorn (BT), Cat Canyon (CC), Dock (DO), Elephant Seal Cove (ESC), Landing Cove (LC), and West Cliffs (WC). </w:t>
      </w:r>
      <w:commentRangeStart w:id="166"/>
      <w:r>
        <w:rPr>
          <w:rFonts w:ascii="Times New Roman" w:eastAsia="Times New Roman" w:hAnsi="Times New Roman" w:cs="Times New Roman"/>
          <w:sz w:val="24"/>
          <w:szCs w:val="24"/>
        </w:rPr>
        <w:t>If available, I will also use historic records.</w:t>
      </w:r>
      <w:commentRangeEnd w:id="166"/>
      <w:r w:rsidR="00654957">
        <w:rPr>
          <w:rStyle w:val="CommentReference"/>
        </w:rPr>
        <w:commentReference w:id="166"/>
      </w:r>
    </w:p>
    <w:p w14:paraId="4C34E250" w14:textId="77777777" w:rsidR="00954036" w:rsidRDefault="00954036">
      <w:pPr>
        <w:widowControl w:val="0"/>
        <w:rPr>
          <w:rFonts w:ascii="Times New Roman" w:eastAsia="Times New Roman" w:hAnsi="Times New Roman" w:cs="Times New Roman"/>
          <w:sz w:val="24"/>
          <w:szCs w:val="24"/>
        </w:rPr>
      </w:pPr>
    </w:p>
    <w:p w14:paraId="23DAED02" w14:textId="77777777" w:rsidR="00954036" w:rsidRDefault="00E84C15">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Covariates</w:t>
      </w:r>
    </w:p>
    <w:p w14:paraId="20C32651" w14:textId="6B57D4BC" w:rsidR="00954036" w:rsidRDefault="00E84C15">
      <w:pPr>
        <w:rPr>
          <w:rFonts w:ascii="Times New Roman" w:eastAsia="Times New Roman" w:hAnsi="Times New Roman" w:cs="Times New Roman"/>
          <w:sz w:val="24"/>
          <w:szCs w:val="24"/>
        </w:rPr>
      </w:pPr>
      <w:r>
        <w:rPr>
          <w:rFonts w:ascii="Times New Roman" w:eastAsia="Times New Roman" w:hAnsi="Times New Roman" w:cs="Times New Roman"/>
          <w:sz w:val="24"/>
          <w:szCs w:val="24"/>
        </w:rPr>
        <w:t>I will fit a suite of covariates to investigate the effect of environmental conditions on egg size. Environmental covariates that characterize large-scale oceanographic condition include the Pac</w:t>
      </w:r>
      <w:r w:rsidR="006633EA">
        <w:rPr>
          <w:rFonts w:ascii="Times New Roman" w:eastAsia="Times New Roman" w:hAnsi="Times New Roman" w:cs="Times New Roman"/>
          <w:sz w:val="24"/>
          <w:szCs w:val="24"/>
        </w:rPr>
        <w:t>i</w:t>
      </w:r>
      <w:r>
        <w:rPr>
          <w:rFonts w:ascii="Times New Roman" w:eastAsia="Times New Roman" w:hAnsi="Times New Roman" w:cs="Times New Roman"/>
          <w:sz w:val="24"/>
          <w:szCs w:val="24"/>
        </w:rPr>
        <w:t>fic Decadal Oscillation (PDO) index, a measure of temperature anomalies in the North Pacific; the El Niño/Southern Oscillation (ENSO) index, a measure of sea surface temperature and air pressure fluctuations in the equatorial Pacific Ocean; and the Biologically Effective Upwelling Transport Index (BEUTI), which estimates vertical nitrate flux near the U.S. west coast. For a region-wide covariate, I will use larval anchovy catch-per-unit-effort sampling data from the San Francisco Bay Area to San Diego, CA collected by the California Cooperative Oceanic Fisheries Investigations (</w:t>
      </w:r>
      <w:proofErr w:type="spellStart"/>
      <w:r>
        <w:rPr>
          <w:rFonts w:ascii="Times New Roman" w:eastAsia="Times New Roman" w:hAnsi="Times New Roman" w:cs="Times New Roman"/>
          <w:sz w:val="24"/>
          <w:szCs w:val="24"/>
        </w:rPr>
        <w:t>CalCOFI</w:t>
      </w:r>
      <w:proofErr w:type="spellEnd"/>
      <w:r>
        <w:rPr>
          <w:rFonts w:ascii="Times New Roman" w:eastAsia="Times New Roman" w:hAnsi="Times New Roman" w:cs="Times New Roman"/>
          <w:sz w:val="24"/>
          <w:szCs w:val="24"/>
        </w:rPr>
        <w:t xml:space="preserve">). For a local covariate, I will use mean sea surface temperature collected by National Oceanic and Atmospheric Administration's buoy station 46025 (33.758° N 119.044° W) during the pre-breeding/early breeding season (February-April). All covariates will be standardized </w:t>
      </w:r>
      <w:del w:id="167" w:author="Sarah Converse" w:date="2021-02-28T09:28:00Z">
        <w:r w:rsidDel="00847505">
          <w:rPr>
            <w:rFonts w:ascii="Times New Roman" w:eastAsia="Times New Roman" w:hAnsi="Times New Roman" w:cs="Times New Roman"/>
            <w:sz w:val="24"/>
            <w:szCs w:val="24"/>
          </w:rPr>
          <w:delText>such that they are on the same scale and equally contribute to the result</w:delText>
        </w:r>
      </w:del>
      <w:ins w:id="168" w:author="Sarah Converse" w:date="2021-02-28T09:28:00Z">
        <w:r w:rsidR="00847505">
          <w:rPr>
            <w:rFonts w:ascii="Times New Roman" w:eastAsia="Times New Roman" w:hAnsi="Times New Roman" w:cs="Times New Roman"/>
            <w:sz w:val="24"/>
            <w:szCs w:val="24"/>
          </w:rPr>
          <w:t>by subtrac</w:t>
        </w:r>
      </w:ins>
      <w:ins w:id="169" w:author="Sarah Converse" w:date="2021-02-28T09:29:00Z">
        <w:r w:rsidR="00847505">
          <w:rPr>
            <w:rFonts w:ascii="Times New Roman" w:eastAsia="Times New Roman" w:hAnsi="Times New Roman" w:cs="Times New Roman"/>
            <w:sz w:val="24"/>
            <w:szCs w:val="24"/>
          </w:rPr>
          <w:t>ting the mean and dividing by the standard deviation of the data</w:t>
        </w:r>
      </w:ins>
      <w:del w:id="170" w:author="Sarah Converse" w:date="2021-02-28T09:28:00Z">
        <w:r w:rsidDel="00847505">
          <w:rPr>
            <w:rFonts w:ascii="Times New Roman" w:eastAsia="Times New Roman" w:hAnsi="Times New Roman" w:cs="Times New Roman"/>
            <w:sz w:val="24"/>
            <w:szCs w:val="24"/>
          </w:rPr>
          <w:delText>s</w:delText>
        </w:r>
      </w:del>
      <w:r>
        <w:rPr>
          <w:rFonts w:ascii="Times New Roman" w:eastAsia="Times New Roman" w:hAnsi="Times New Roman" w:cs="Times New Roman"/>
          <w:sz w:val="24"/>
          <w:szCs w:val="24"/>
        </w:rPr>
        <w:t xml:space="preserve">. Due to the </w:t>
      </w:r>
      <w:del w:id="171" w:author="Sarah Converse" w:date="2021-02-28T09:34:00Z">
        <w:r w:rsidDel="00847505">
          <w:rPr>
            <w:rFonts w:ascii="Times New Roman" w:eastAsia="Times New Roman" w:hAnsi="Times New Roman" w:cs="Times New Roman"/>
            <w:sz w:val="24"/>
            <w:szCs w:val="24"/>
          </w:rPr>
          <w:delText>type of covariates being fitted and the possibility</w:delText>
        </w:r>
      </w:del>
      <w:ins w:id="172" w:author="Sarah Converse" w:date="2021-02-28T09:34:00Z">
        <w:r w:rsidR="00847505">
          <w:rPr>
            <w:rFonts w:ascii="Times New Roman" w:eastAsia="Times New Roman" w:hAnsi="Times New Roman" w:cs="Times New Roman"/>
            <w:sz w:val="24"/>
            <w:szCs w:val="24"/>
          </w:rPr>
          <w:t>likelihood</w:t>
        </w:r>
      </w:ins>
      <w:r>
        <w:rPr>
          <w:rFonts w:ascii="Times New Roman" w:eastAsia="Times New Roman" w:hAnsi="Times New Roman" w:cs="Times New Roman"/>
          <w:sz w:val="24"/>
          <w:szCs w:val="24"/>
        </w:rPr>
        <w:t xml:space="preserve"> of </w:t>
      </w:r>
      <w:del w:id="173" w:author="Sarah Converse" w:date="2021-02-28T09:34:00Z">
        <w:r w:rsidDel="00847505">
          <w:rPr>
            <w:rFonts w:ascii="Times New Roman" w:eastAsia="Times New Roman" w:hAnsi="Times New Roman" w:cs="Times New Roman"/>
            <w:sz w:val="24"/>
            <w:szCs w:val="24"/>
          </w:rPr>
          <w:delText xml:space="preserve">existing </w:delText>
        </w:r>
      </w:del>
      <w:r>
        <w:rPr>
          <w:rFonts w:ascii="Times New Roman" w:eastAsia="Times New Roman" w:hAnsi="Times New Roman" w:cs="Times New Roman"/>
          <w:sz w:val="24"/>
          <w:szCs w:val="24"/>
        </w:rPr>
        <w:t xml:space="preserve">relationships </w:t>
      </w:r>
      <w:ins w:id="174" w:author="Sarah Converse" w:date="2021-02-28T09:34:00Z">
        <w:r w:rsidR="00847505">
          <w:rPr>
            <w:rFonts w:ascii="Times New Roman" w:eastAsia="Times New Roman" w:hAnsi="Times New Roman" w:cs="Times New Roman"/>
            <w:sz w:val="24"/>
            <w:szCs w:val="24"/>
          </w:rPr>
          <w:t xml:space="preserve">between covariates </w:t>
        </w:r>
      </w:ins>
      <w:r>
        <w:rPr>
          <w:rFonts w:ascii="Times New Roman" w:eastAsia="Times New Roman" w:hAnsi="Times New Roman" w:cs="Times New Roman"/>
          <w:sz w:val="24"/>
          <w:szCs w:val="24"/>
        </w:rPr>
        <w:t xml:space="preserve">(e.g., fish abundance is often related to upwelling), covariate collinearity will be </w:t>
      </w:r>
      <w:ins w:id="175" w:author="Sarah Converse" w:date="2021-02-28T09:29:00Z">
        <w:r w:rsidR="00847505">
          <w:rPr>
            <w:rFonts w:ascii="Times New Roman" w:eastAsia="Times New Roman" w:hAnsi="Times New Roman" w:cs="Times New Roman"/>
            <w:sz w:val="24"/>
            <w:szCs w:val="24"/>
          </w:rPr>
          <w:lastRenderedPageBreak/>
          <w:t xml:space="preserve">evaluated </w:t>
        </w:r>
      </w:ins>
      <w:del w:id="176" w:author="Sarah Converse" w:date="2021-02-28T09:29:00Z">
        <w:r w:rsidDel="00847505">
          <w:rPr>
            <w:rFonts w:ascii="Times New Roman" w:eastAsia="Times New Roman" w:hAnsi="Times New Roman" w:cs="Times New Roman"/>
            <w:sz w:val="24"/>
            <w:szCs w:val="24"/>
          </w:rPr>
          <w:delText xml:space="preserve">tested </w:delText>
        </w:r>
      </w:del>
      <w:r>
        <w:rPr>
          <w:rFonts w:ascii="Times New Roman" w:eastAsia="Times New Roman" w:hAnsi="Times New Roman" w:cs="Times New Roman"/>
          <w:sz w:val="24"/>
          <w:szCs w:val="24"/>
        </w:rPr>
        <w:t xml:space="preserve">to avoid </w:t>
      </w:r>
      <w:del w:id="177" w:author="Sarah Converse" w:date="2021-02-28T09:29:00Z">
        <w:r w:rsidDel="00847505">
          <w:rPr>
            <w:rFonts w:ascii="Times New Roman" w:eastAsia="Times New Roman" w:hAnsi="Times New Roman" w:cs="Times New Roman"/>
            <w:sz w:val="24"/>
            <w:szCs w:val="24"/>
          </w:rPr>
          <w:delText xml:space="preserve">conflating </w:delText>
        </w:r>
      </w:del>
      <w:ins w:id="178" w:author="Sarah Converse" w:date="2021-02-28T09:29:00Z">
        <w:r w:rsidR="00847505">
          <w:rPr>
            <w:rFonts w:ascii="Times New Roman" w:eastAsia="Times New Roman" w:hAnsi="Times New Roman" w:cs="Times New Roman"/>
            <w:sz w:val="24"/>
            <w:szCs w:val="24"/>
          </w:rPr>
          <w:t xml:space="preserve">fitting </w:t>
        </w:r>
      </w:ins>
      <w:r>
        <w:rPr>
          <w:rFonts w:ascii="Times New Roman" w:eastAsia="Times New Roman" w:hAnsi="Times New Roman" w:cs="Times New Roman"/>
          <w:sz w:val="24"/>
          <w:szCs w:val="24"/>
        </w:rPr>
        <w:t>model</w:t>
      </w:r>
      <w:ins w:id="179" w:author="Sarah Converse" w:date="2021-02-28T09:29:00Z">
        <w:r w:rsidR="00847505">
          <w:rPr>
            <w:rFonts w:ascii="Times New Roman" w:eastAsia="Times New Roman" w:hAnsi="Times New Roman" w:cs="Times New Roman"/>
            <w:sz w:val="24"/>
            <w:szCs w:val="24"/>
          </w:rPr>
          <w:t>s</w:t>
        </w:r>
      </w:ins>
      <w:r>
        <w:rPr>
          <w:rFonts w:ascii="Times New Roman" w:eastAsia="Times New Roman" w:hAnsi="Times New Roman" w:cs="Times New Roman"/>
          <w:sz w:val="24"/>
          <w:szCs w:val="24"/>
        </w:rPr>
        <w:t xml:space="preserve"> </w:t>
      </w:r>
      <w:del w:id="180" w:author="Sarah Converse" w:date="2021-02-28T09:29:00Z">
        <w:r w:rsidDel="00847505">
          <w:rPr>
            <w:rFonts w:ascii="Times New Roman" w:eastAsia="Times New Roman" w:hAnsi="Times New Roman" w:cs="Times New Roman"/>
            <w:sz w:val="24"/>
            <w:szCs w:val="24"/>
          </w:rPr>
          <w:delText>results and to obtain accurate model statistical power</w:delText>
        </w:r>
      </w:del>
      <w:ins w:id="181" w:author="Sarah Converse" w:date="2021-02-28T09:29:00Z">
        <w:r w:rsidR="00847505">
          <w:rPr>
            <w:rFonts w:ascii="Times New Roman" w:eastAsia="Times New Roman" w:hAnsi="Times New Roman" w:cs="Times New Roman"/>
            <w:sz w:val="24"/>
            <w:szCs w:val="24"/>
          </w:rPr>
          <w:t>with multiple highly collinear covariates</w:t>
        </w:r>
      </w:ins>
      <w:r>
        <w:rPr>
          <w:rFonts w:ascii="Times New Roman" w:eastAsia="Times New Roman" w:hAnsi="Times New Roman" w:cs="Times New Roman"/>
          <w:sz w:val="24"/>
          <w:szCs w:val="24"/>
        </w:rPr>
        <w:t>.</w:t>
      </w:r>
    </w:p>
    <w:p w14:paraId="79A1BAED" w14:textId="77777777" w:rsidR="00954036" w:rsidRDefault="00954036">
      <w:pPr>
        <w:rPr>
          <w:rFonts w:ascii="Times New Roman" w:eastAsia="Times New Roman" w:hAnsi="Times New Roman" w:cs="Times New Roman"/>
          <w:sz w:val="24"/>
          <w:szCs w:val="24"/>
        </w:rPr>
      </w:pPr>
    </w:p>
    <w:p w14:paraId="4C8D1D91" w14:textId="13511412" w:rsidR="00954036" w:rsidRDefault="00E84C15">
      <w:pPr>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Model </w:t>
      </w:r>
      <w:del w:id="182" w:author="Sarah Converse" w:date="2021-02-28T09:29:00Z">
        <w:r w:rsidDel="00847505">
          <w:rPr>
            <w:rFonts w:ascii="Times New Roman" w:eastAsia="Times New Roman" w:hAnsi="Times New Roman" w:cs="Times New Roman"/>
            <w:i/>
            <w:sz w:val="24"/>
            <w:szCs w:val="24"/>
          </w:rPr>
          <w:delText>formulation</w:delText>
        </w:r>
      </w:del>
      <w:ins w:id="183" w:author="Sarah Converse" w:date="2021-02-28T09:29:00Z">
        <w:r w:rsidR="00847505">
          <w:rPr>
            <w:rFonts w:ascii="Times New Roman" w:eastAsia="Times New Roman" w:hAnsi="Times New Roman" w:cs="Times New Roman"/>
            <w:i/>
            <w:sz w:val="24"/>
            <w:szCs w:val="24"/>
          </w:rPr>
          <w:t>Formulation</w:t>
        </w:r>
      </w:ins>
    </w:p>
    <w:p w14:paraId="5CB42D19" w14:textId="1F37FBBD" w:rsidR="00954036" w:rsidRDefault="00E84C15">
      <w:pPr>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sz w:val="24"/>
          <w:szCs w:val="24"/>
        </w:rPr>
        <w:t xml:space="preserve">I will develop a set of models to investigate the relationship between environmental covariates and egg size. Egg size will be modeled </w:t>
      </w:r>
      <w:ins w:id="184" w:author="Sarah Converse" w:date="2021-02-28T09:30:00Z">
        <w:r w:rsidR="00847505">
          <w:rPr>
            <w:rFonts w:ascii="Times New Roman" w:eastAsia="Times New Roman" w:hAnsi="Times New Roman" w:cs="Times New Roman"/>
            <w:sz w:val="24"/>
            <w:szCs w:val="24"/>
          </w:rPr>
          <w:t xml:space="preserve">using </w:t>
        </w:r>
      </w:ins>
      <w:del w:id="185" w:author="Sarah Converse" w:date="2021-02-28T09:30:00Z">
        <w:r w:rsidDel="00847505">
          <w:rPr>
            <w:rFonts w:ascii="Times New Roman" w:eastAsia="Times New Roman" w:hAnsi="Times New Roman" w:cs="Times New Roman"/>
            <w:sz w:val="24"/>
            <w:szCs w:val="24"/>
          </w:rPr>
          <w:delText xml:space="preserve">as </w:delText>
        </w:r>
      </w:del>
      <w:r>
        <w:rPr>
          <w:rFonts w:ascii="Times New Roman" w:eastAsia="Times New Roman" w:hAnsi="Times New Roman" w:cs="Times New Roman"/>
          <w:sz w:val="24"/>
          <w:szCs w:val="24"/>
        </w:rPr>
        <w:t xml:space="preserve">a linear mixed model with normal errors and multiple random processes. By </w:t>
      </w:r>
      <w:ins w:id="186" w:author="Sarah Converse" w:date="2021-02-28T09:35:00Z">
        <w:r w:rsidR="00847505">
          <w:rPr>
            <w:rFonts w:ascii="Times New Roman" w:eastAsia="Times New Roman" w:hAnsi="Times New Roman" w:cs="Times New Roman"/>
            <w:sz w:val="24"/>
            <w:szCs w:val="24"/>
          </w:rPr>
          <w:t xml:space="preserve">using </w:t>
        </w:r>
      </w:ins>
      <w:del w:id="187" w:author="Sarah Converse" w:date="2021-02-28T09:35:00Z">
        <w:r w:rsidDel="00847505">
          <w:rPr>
            <w:rFonts w:ascii="Times New Roman" w:eastAsia="Times New Roman" w:hAnsi="Times New Roman" w:cs="Times New Roman"/>
            <w:sz w:val="24"/>
            <w:szCs w:val="24"/>
          </w:rPr>
          <w:delText xml:space="preserve">modeling these </w:delText>
        </w:r>
      </w:del>
      <w:r>
        <w:rPr>
          <w:rFonts w:ascii="Times New Roman" w:eastAsia="Times New Roman" w:hAnsi="Times New Roman" w:cs="Times New Roman"/>
          <w:sz w:val="24"/>
          <w:szCs w:val="24"/>
        </w:rPr>
        <w:t xml:space="preserve">random effects, </w:t>
      </w:r>
      <w:del w:id="188" w:author="Sarah Converse" w:date="2021-02-28T09:35:00Z">
        <w:r w:rsidDel="00847505">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 xml:space="preserve">I </w:t>
      </w:r>
      <w:del w:id="189" w:author="Sarah Converse" w:date="2021-02-28T09:36:00Z">
        <w:r w:rsidDel="00847505">
          <w:rPr>
            <w:rFonts w:ascii="Times New Roman" w:eastAsia="Times New Roman" w:hAnsi="Times New Roman" w:cs="Times New Roman"/>
            <w:sz w:val="24"/>
            <w:szCs w:val="24"/>
          </w:rPr>
          <w:delText>hope to</w:delText>
        </w:r>
      </w:del>
      <w:ins w:id="190" w:author="Sarah Converse" w:date="2021-02-28T09:36:00Z">
        <w:r w:rsidR="00847505">
          <w:rPr>
            <w:rFonts w:ascii="Times New Roman" w:eastAsia="Times New Roman" w:hAnsi="Times New Roman" w:cs="Times New Roman"/>
            <w:sz w:val="24"/>
            <w:szCs w:val="24"/>
          </w:rPr>
          <w:t>will</w:t>
        </w:r>
      </w:ins>
      <w:r>
        <w:rPr>
          <w:rFonts w:ascii="Times New Roman" w:eastAsia="Times New Roman" w:hAnsi="Times New Roman" w:cs="Times New Roman"/>
          <w:sz w:val="24"/>
          <w:szCs w:val="24"/>
        </w:rPr>
        <w:t xml:space="preserve"> account for the </w:t>
      </w:r>
      <w:del w:id="191" w:author="Sarah Converse" w:date="2021-02-28T09:36:00Z">
        <w:r w:rsidDel="00847505">
          <w:rPr>
            <w:rFonts w:ascii="Times New Roman" w:eastAsia="Times New Roman" w:hAnsi="Times New Roman" w:cs="Times New Roman"/>
            <w:sz w:val="24"/>
            <w:szCs w:val="24"/>
          </w:rPr>
          <w:delText xml:space="preserve">inherent </w:delText>
        </w:r>
      </w:del>
      <w:r>
        <w:rPr>
          <w:rFonts w:ascii="Times New Roman" w:eastAsia="Times New Roman" w:hAnsi="Times New Roman" w:cs="Times New Roman"/>
          <w:sz w:val="24"/>
          <w:szCs w:val="24"/>
        </w:rPr>
        <w:t xml:space="preserve">variability that </w:t>
      </w:r>
      <w:del w:id="192" w:author="Sarah Converse" w:date="2021-02-28T09:36:00Z">
        <w:r w:rsidDel="00847505">
          <w:rPr>
            <w:rFonts w:ascii="Times New Roman" w:eastAsia="Times New Roman" w:hAnsi="Times New Roman" w:cs="Times New Roman"/>
            <w:sz w:val="24"/>
            <w:szCs w:val="24"/>
          </w:rPr>
          <w:delText xml:space="preserve">is </w:delText>
        </w:r>
      </w:del>
      <w:ins w:id="193" w:author="Sarah Converse" w:date="2021-02-28T09:36:00Z">
        <w:r w:rsidR="00847505">
          <w:rPr>
            <w:rFonts w:ascii="Times New Roman" w:eastAsia="Times New Roman" w:hAnsi="Times New Roman" w:cs="Times New Roman"/>
            <w:sz w:val="24"/>
            <w:szCs w:val="24"/>
          </w:rPr>
          <w:t xml:space="preserve">may be </w:t>
        </w:r>
      </w:ins>
      <w:r>
        <w:rPr>
          <w:rFonts w:ascii="Times New Roman" w:eastAsia="Times New Roman" w:hAnsi="Times New Roman" w:cs="Times New Roman"/>
          <w:sz w:val="24"/>
          <w:szCs w:val="24"/>
        </w:rPr>
        <w:t xml:space="preserve">associated with </w:t>
      </w:r>
      <w:ins w:id="194" w:author="Sarah Converse" w:date="2021-02-28T09:36:00Z">
        <w:r w:rsidR="00847505">
          <w:rPr>
            <w:rFonts w:ascii="Times New Roman" w:eastAsia="Times New Roman" w:hAnsi="Times New Roman" w:cs="Times New Roman"/>
            <w:sz w:val="24"/>
            <w:szCs w:val="24"/>
          </w:rPr>
          <w:t xml:space="preserve">the measurement techniques of </w:t>
        </w:r>
      </w:ins>
      <w:r>
        <w:rPr>
          <w:rFonts w:ascii="Times New Roman" w:eastAsia="Times New Roman" w:hAnsi="Times New Roman" w:cs="Times New Roman"/>
          <w:sz w:val="24"/>
          <w:szCs w:val="24"/>
        </w:rPr>
        <w:t>different observers</w:t>
      </w:r>
      <w:ins w:id="195" w:author="Sarah Converse" w:date="2021-02-28T09:36:00Z">
        <w:r w:rsidR="00847505">
          <w:rPr>
            <w:rFonts w:ascii="Times New Roman" w:eastAsia="Times New Roman" w:hAnsi="Times New Roman" w:cs="Times New Roman"/>
            <w:sz w:val="24"/>
            <w:szCs w:val="24"/>
          </w:rPr>
          <w:t>; and the</w:t>
        </w:r>
      </w:ins>
      <w:r>
        <w:rPr>
          <w:rFonts w:ascii="Times New Roman" w:eastAsia="Times New Roman" w:hAnsi="Times New Roman" w:cs="Times New Roman"/>
          <w:sz w:val="24"/>
          <w:szCs w:val="24"/>
        </w:rPr>
        <w:t xml:space="preserve"> </w:t>
      </w:r>
      <w:del w:id="196" w:author="Sarah Converse" w:date="2021-02-28T09:36:00Z">
        <w:r w:rsidDel="00847505">
          <w:rPr>
            <w:rFonts w:ascii="Times New Roman" w:eastAsia="Times New Roman" w:hAnsi="Times New Roman" w:cs="Times New Roman"/>
            <w:sz w:val="24"/>
            <w:szCs w:val="24"/>
          </w:rPr>
          <w:delText xml:space="preserve">operating independently and the </w:delText>
        </w:r>
      </w:del>
      <w:r>
        <w:rPr>
          <w:rFonts w:ascii="Times New Roman" w:eastAsia="Times New Roman" w:hAnsi="Times New Roman" w:cs="Times New Roman"/>
          <w:sz w:val="24"/>
          <w:szCs w:val="24"/>
        </w:rPr>
        <w:t xml:space="preserve">location, accessibility, and microclimate of </w:t>
      </w:r>
      <w:del w:id="197" w:author="Sarah Converse" w:date="2021-02-28T09:36:00Z">
        <w:r w:rsidDel="00847505">
          <w:rPr>
            <w:rFonts w:ascii="Times New Roman" w:eastAsia="Times New Roman" w:hAnsi="Times New Roman" w:cs="Times New Roman"/>
            <w:sz w:val="24"/>
            <w:szCs w:val="24"/>
          </w:rPr>
          <w:delText xml:space="preserve">each </w:delText>
        </w:r>
      </w:del>
      <w:ins w:id="198" w:author="Sarah Converse" w:date="2021-02-28T09:36:00Z">
        <w:r w:rsidR="00847505">
          <w:rPr>
            <w:rFonts w:ascii="Times New Roman" w:eastAsia="Times New Roman" w:hAnsi="Times New Roman" w:cs="Times New Roman"/>
            <w:sz w:val="24"/>
            <w:szCs w:val="24"/>
          </w:rPr>
          <w:t xml:space="preserve">different </w:t>
        </w:r>
      </w:ins>
      <w:r>
        <w:rPr>
          <w:rFonts w:ascii="Times New Roman" w:eastAsia="Times New Roman" w:hAnsi="Times New Roman" w:cs="Times New Roman"/>
          <w:sz w:val="24"/>
          <w:szCs w:val="24"/>
        </w:rPr>
        <w:t xml:space="preserve">plot. Additionally, </w:t>
      </w:r>
      <w:r>
        <w:rPr>
          <w:rFonts w:ascii="Times New Roman" w:eastAsia="Times New Roman" w:hAnsi="Times New Roman" w:cs="Times New Roman"/>
          <w:color w:val="202124"/>
          <w:sz w:val="24"/>
          <w:szCs w:val="24"/>
          <w:highlight w:val="white"/>
        </w:rPr>
        <w:t xml:space="preserve">egg order will also be modeled as a fixed effect to try to understand whether that is a determinant of egg size. </w:t>
      </w:r>
      <w:r>
        <w:rPr>
          <w:rFonts w:ascii="Times New Roman" w:eastAsia="Times New Roman" w:hAnsi="Times New Roman" w:cs="Times New Roman"/>
          <w:sz w:val="24"/>
          <w:szCs w:val="24"/>
        </w:rPr>
        <w:t xml:space="preserve">Using this set of models, </w:t>
      </w:r>
      <w:commentRangeStart w:id="199"/>
      <w:r>
        <w:rPr>
          <w:rFonts w:ascii="Times New Roman" w:eastAsia="Times New Roman" w:hAnsi="Times New Roman" w:cs="Times New Roman"/>
          <w:sz w:val="24"/>
          <w:szCs w:val="24"/>
        </w:rPr>
        <w:t>model selection will be performed via Akaike’s Information Criterion (AIC)</w:t>
      </w:r>
      <w:commentRangeEnd w:id="199"/>
      <w:r w:rsidR="00847505">
        <w:rPr>
          <w:rStyle w:val="CommentReference"/>
        </w:rPr>
        <w:commentReference w:id="199"/>
      </w:r>
      <w:r>
        <w:rPr>
          <w:rFonts w:ascii="Times New Roman" w:eastAsia="Times New Roman" w:hAnsi="Times New Roman" w:cs="Times New Roman"/>
          <w:sz w:val="24"/>
          <w:szCs w:val="24"/>
        </w:rPr>
        <w:t xml:space="preserve"> to </w:t>
      </w:r>
      <w:ins w:id="200" w:author="Sarah Converse" w:date="2021-02-28T09:37:00Z">
        <w:r w:rsidR="00847505">
          <w:rPr>
            <w:rFonts w:ascii="Times New Roman" w:eastAsia="Times New Roman" w:hAnsi="Times New Roman" w:cs="Times New Roman"/>
            <w:sz w:val="24"/>
            <w:szCs w:val="24"/>
          </w:rPr>
          <w:t xml:space="preserve">identify the fixed effects structure </w:t>
        </w:r>
      </w:ins>
      <w:del w:id="201" w:author="Sarah Converse" w:date="2021-02-28T09:37:00Z">
        <w:r w:rsidDel="00847505">
          <w:rPr>
            <w:rFonts w:ascii="Times New Roman" w:eastAsia="Times New Roman" w:hAnsi="Times New Roman" w:cs="Times New Roman"/>
            <w:sz w:val="24"/>
            <w:szCs w:val="24"/>
          </w:rPr>
          <w:delText>find the top supported model(s) or the</w:delText>
        </w:r>
      </w:del>
      <w:ins w:id="202" w:author="Sarah Converse" w:date="2021-02-28T09:37:00Z">
        <w:r w:rsidR="00847505">
          <w:rPr>
            <w:rFonts w:ascii="Times New Roman" w:eastAsia="Times New Roman" w:hAnsi="Times New Roman" w:cs="Times New Roman"/>
            <w:sz w:val="24"/>
            <w:szCs w:val="24"/>
          </w:rPr>
          <w:t>and</w:t>
        </w:r>
      </w:ins>
      <w:r>
        <w:rPr>
          <w:rFonts w:ascii="Times New Roman" w:eastAsia="Times New Roman" w:hAnsi="Times New Roman" w:cs="Times New Roman"/>
          <w:sz w:val="24"/>
          <w:szCs w:val="24"/>
        </w:rPr>
        <w:t xml:space="preserve"> likelihood</w:t>
      </w:r>
      <w:ins w:id="203" w:author="Sarah Converse" w:date="2021-02-28T09:37:00Z">
        <w:r w:rsidR="00847505">
          <w:rPr>
            <w:rFonts w:ascii="Times New Roman" w:eastAsia="Times New Roman" w:hAnsi="Times New Roman" w:cs="Times New Roman"/>
            <w:sz w:val="24"/>
            <w:szCs w:val="24"/>
          </w:rPr>
          <w:t xml:space="preserve"> </w:t>
        </w:r>
      </w:ins>
      <w:del w:id="204" w:author="Sarah Converse" w:date="2021-02-28T09:37:00Z">
        <w:r w:rsidDel="00847505">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ratio</w:t>
      </w:r>
      <w:ins w:id="205" w:author="Sarah Converse" w:date="2021-02-28T09:37:00Z">
        <w:r w:rsidR="00847505">
          <w:rPr>
            <w:rFonts w:ascii="Times New Roman" w:eastAsia="Times New Roman" w:hAnsi="Times New Roman" w:cs="Times New Roman"/>
            <w:sz w:val="24"/>
            <w:szCs w:val="24"/>
          </w:rPr>
          <w:t xml:space="preserve"> </w:t>
        </w:r>
      </w:ins>
      <w:del w:id="206" w:author="Sarah Converse" w:date="2021-02-28T09:37:00Z">
        <w:r w:rsidDel="00847505">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test</w:t>
      </w:r>
      <w:ins w:id="207" w:author="Sarah Converse" w:date="2021-02-28T09:37:00Z">
        <w:r w:rsidR="00847505">
          <w:rPr>
            <w:rFonts w:ascii="Times New Roman" w:eastAsia="Times New Roman" w:hAnsi="Times New Roman" w:cs="Times New Roman"/>
            <w:sz w:val="24"/>
            <w:szCs w:val="24"/>
          </w:rPr>
          <w:t>s</w:t>
        </w:r>
      </w:ins>
      <w:r>
        <w:rPr>
          <w:rFonts w:ascii="Times New Roman" w:eastAsia="Times New Roman" w:hAnsi="Times New Roman" w:cs="Times New Roman"/>
          <w:sz w:val="24"/>
          <w:szCs w:val="24"/>
        </w:rPr>
        <w:t xml:space="preserve"> </w:t>
      </w:r>
      <w:del w:id="208" w:author="Sarah Converse" w:date="2021-02-28T09:38:00Z">
        <w:r w:rsidDel="00847505">
          <w:rPr>
            <w:rFonts w:ascii="Times New Roman" w:eastAsia="Times New Roman" w:hAnsi="Times New Roman" w:cs="Times New Roman"/>
            <w:sz w:val="24"/>
            <w:szCs w:val="24"/>
          </w:rPr>
          <w:delText>because of the possibility of nested models</w:delText>
        </w:r>
      </w:del>
      <w:ins w:id="209" w:author="Sarah Converse" w:date="2021-02-28T09:38:00Z">
        <w:r w:rsidR="00847505">
          <w:rPr>
            <w:rFonts w:ascii="Times New Roman" w:eastAsia="Times New Roman" w:hAnsi="Times New Roman" w:cs="Times New Roman"/>
            <w:sz w:val="24"/>
            <w:szCs w:val="24"/>
          </w:rPr>
          <w:t>to identify the random effects structure</w:t>
        </w:r>
      </w:ins>
      <w:r>
        <w:rPr>
          <w:rFonts w:ascii="Times New Roman" w:eastAsia="Times New Roman" w:hAnsi="Times New Roman" w:cs="Times New Roman"/>
          <w:sz w:val="24"/>
          <w:szCs w:val="24"/>
        </w:rPr>
        <w:t xml:space="preserve">. </w:t>
      </w:r>
    </w:p>
    <w:p w14:paraId="073307BB" w14:textId="77777777" w:rsidR="00954036" w:rsidRDefault="00954036">
      <w:pPr>
        <w:rPr>
          <w:rFonts w:ascii="Times New Roman" w:eastAsia="Times New Roman" w:hAnsi="Times New Roman" w:cs="Times New Roman"/>
          <w:sz w:val="24"/>
          <w:szCs w:val="24"/>
        </w:rPr>
      </w:pPr>
    </w:p>
    <w:p w14:paraId="4BBC36C6" w14:textId="25040F22" w:rsidR="00954036" w:rsidRDefault="00BE5EF2">
      <w:pPr>
        <w:jc w:val="center"/>
        <w:rPr>
          <w:rFonts w:ascii="Times New Roman" w:eastAsia="Times New Roman" w:hAnsi="Times New Roman" w:cs="Times New Roman"/>
          <w:sz w:val="24"/>
          <w:szCs w:val="24"/>
        </w:rPr>
      </w:pP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y</m:t>
            </m:r>
          </m:e>
          <m:sub>
            <m:r>
              <w:rPr>
                <w:rFonts w:ascii="Times New Roman" w:eastAsia="Times New Roman" w:hAnsi="Times New Roman" w:cs="Times New Roman"/>
                <w:sz w:val="24"/>
                <w:szCs w:val="24"/>
              </w:rPr>
              <m:t>i</m:t>
            </m:r>
          </m:sub>
        </m:sSub>
      </m:oMath>
      <w:r w:rsidR="00E84C15">
        <w:rPr>
          <w:rFonts w:ascii="Times New Roman" w:eastAsia="Times New Roman" w:hAnsi="Times New Roman" w:cs="Times New Roman"/>
          <w:sz w:val="24"/>
          <w:szCs w:val="24"/>
        </w:rPr>
        <w:t>~ N(</w:t>
      </w:r>
      <m:oMath>
        <m:r>
          <w:rPr>
            <w:rFonts w:ascii="Cambria Math" w:hAnsi="Cambria Math"/>
          </w:rPr>
          <m:t>μ</m:t>
        </m:r>
        <m:r>
          <w:rPr>
            <w:rFonts w:ascii="Times New Roman" w:eastAsia="Times New Roman" w:hAnsi="Times New Roman" w:cs="Times New Roman"/>
            <w:sz w:val="24"/>
            <w:szCs w:val="24"/>
          </w:rPr>
          <m:t xml:space="preserve">, </m:t>
        </m:r>
        <m:sSup>
          <m:sSupPr>
            <m:ctrlPr>
              <w:ins w:id="210" w:author="Sarah Converse" w:date="2021-02-28T09:41:00Z">
                <w:rPr>
                  <w:rFonts w:ascii="Times New Roman" w:eastAsia="Times New Roman" w:hAnsi="Times New Roman" w:cs="Times New Roman"/>
                  <w:sz w:val="24"/>
                  <w:szCs w:val="24"/>
                </w:rPr>
              </w:ins>
            </m:ctrlPr>
          </m:sSupPr>
          <m:e>
            <m:r>
              <w:ins w:id="211" w:author="Sarah Converse" w:date="2021-02-28T09:41:00Z">
                <w:rPr>
                  <w:rFonts w:ascii="Times New Roman" w:eastAsia="Times New Roman" w:hAnsi="Times New Roman" w:cs="Times New Roman"/>
                  <w:sz w:val="24"/>
                  <w:szCs w:val="24"/>
                </w:rPr>
                <m:t>σ</m:t>
              </w:ins>
            </m:r>
          </m:e>
          <m:sup>
            <m:r>
              <w:ins w:id="212" w:author="Sarah Converse" w:date="2021-02-28T09:41:00Z">
                <w:rPr>
                  <w:rFonts w:ascii="Times New Roman" w:eastAsia="Times New Roman" w:hAnsi="Times New Roman" w:cs="Times New Roman"/>
                  <w:sz w:val="24"/>
                  <w:szCs w:val="24"/>
                </w:rPr>
                <m:t>2</m:t>
              </w:ins>
            </m:r>
          </m:sup>
        </m:sSup>
        <m:sSub>
          <m:sSubPr>
            <m:ctrlPr>
              <w:del w:id="213" w:author="Sarah Converse" w:date="2021-02-28T09:41:00Z">
                <w:rPr>
                  <w:rFonts w:ascii="Times New Roman" w:eastAsia="Times New Roman" w:hAnsi="Times New Roman" w:cs="Times New Roman"/>
                  <w:sz w:val="24"/>
                  <w:szCs w:val="24"/>
                </w:rPr>
              </w:del>
            </m:ctrlPr>
          </m:sSubPr>
          <m:e>
            <m:sSup>
              <m:sSupPr>
                <m:ctrlPr>
                  <w:del w:id="214" w:author="Sarah Converse" w:date="2021-02-28T09:41:00Z">
                    <w:rPr>
                      <w:rFonts w:ascii="Times New Roman" w:eastAsia="Times New Roman" w:hAnsi="Times New Roman" w:cs="Times New Roman"/>
                      <w:sz w:val="24"/>
                      <w:szCs w:val="24"/>
                    </w:rPr>
                  </w:del>
                </m:ctrlPr>
              </m:sSupPr>
              <m:e>
                <m:r>
                  <w:del w:id="215" w:author="Sarah Converse" w:date="2021-02-28T09:41:00Z">
                    <w:rPr>
                      <w:rFonts w:ascii="Times New Roman" w:eastAsia="Times New Roman" w:hAnsi="Times New Roman" w:cs="Times New Roman"/>
                      <w:sz w:val="24"/>
                      <w:szCs w:val="24"/>
                    </w:rPr>
                    <m:t>σ</m:t>
                  </w:del>
                </m:r>
              </m:e>
              <m:sup>
                <m:r>
                  <w:del w:id="216" w:author="Sarah Converse" w:date="2021-02-28T09:41:00Z">
                    <w:rPr>
                      <w:rFonts w:ascii="Times New Roman" w:eastAsia="Times New Roman" w:hAnsi="Times New Roman" w:cs="Times New Roman"/>
                      <w:sz w:val="24"/>
                      <w:szCs w:val="24"/>
                    </w:rPr>
                    <m:t>2</m:t>
                  </w:del>
                </m:r>
              </m:sup>
            </m:sSup>
          </m:e>
          <m:sub>
            <m:r>
              <w:del w:id="217" w:author="Sarah Converse" w:date="2021-02-28T09:41:00Z">
                <w:rPr>
                  <w:rFonts w:ascii="Times New Roman" w:eastAsia="Times New Roman" w:hAnsi="Times New Roman" w:cs="Times New Roman"/>
                  <w:sz w:val="24"/>
                  <w:szCs w:val="24"/>
                </w:rPr>
                <m:t>y</m:t>
              </w:del>
            </m:r>
          </m:sub>
        </m:sSub>
      </m:oMath>
      <w:r w:rsidR="00E84C15">
        <w:rPr>
          <w:rFonts w:ascii="Times New Roman" w:eastAsia="Times New Roman" w:hAnsi="Times New Roman" w:cs="Times New Roman"/>
          <w:sz w:val="24"/>
          <w:szCs w:val="24"/>
        </w:rPr>
        <w:t>)</w:t>
      </w:r>
    </w:p>
    <w:p w14:paraId="0E8E195B" w14:textId="5C1C725B" w:rsidR="00954036" w:rsidRDefault="00BE5EF2">
      <w:pPr>
        <w:jc w:val="center"/>
        <w:rPr>
          <w:rFonts w:ascii="Times New Roman" w:eastAsia="Times New Roman" w:hAnsi="Times New Roman" w:cs="Times New Roman"/>
          <w:sz w:val="24"/>
          <w:szCs w:val="24"/>
        </w:rPr>
      </w:pPr>
      <m:oMathPara>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y</m:t>
              </m:r>
            </m:e>
            <m:sub>
              <m:r>
                <w:rPr>
                  <w:rFonts w:ascii="Times New Roman" w:eastAsia="Times New Roman" w:hAnsi="Times New Roman" w:cs="Times New Roman"/>
                  <w:sz w:val="24"/>
                  <w:szCs w:val="24"/>
                </w:rPr>
                <m:t>i</m:t>
              </m:r>
            </m:sub>
          </m:sSub>
          <m:r>
            <w:rPr>
              <w:rFonts w:ascii="Times New Roman" w:eastAsia="Times New Roman" w:hAnsi="Times New Roman" w:cs="Times New Roman"/>
              <w:sz w:val="24"/>
              <w:szCs w:val="24"/>
            </w:rPr>
            <m:t xml:space="preserve">= </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β</m:t>
              </m:r>
            </m:e>
            <m:sub>
              <m:r>
                <w:rPr>
                  <w:rFonts w:ascii="Times New Roman" w:eastAsia="Times New Roman" w:hAnsi="Times New Roman" w:cs="Times New Roman"/>
                  <w:sz w:val="24"/>
                  <w:szCs w:val="24"/>
                </w:rPr>
                <m:t>0</m:t>
              </m:r>
            </m:sub>
          </m:sSub>
          <m:r>
            <w:rPr>
              <w:rFonts w:ascii="Times New Roman" w:eastAsia="Times New Roman" w:hAnsi="Times New Roman" w:cs="Times New Roman"/>
              <w:sz w:val="24"/>
              <w:szCs w:val="24"/>
            </w:rPr>
            <m:t xml:space="preserve"> + </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β</m:t>
              </m:r>
            </m:e>
            <m:sub>
              <m:r>
                <w:rPr>
                  <w:rFonts w:ascii="Times New Roman" w:eastAsia="Times New Roman" w:hAnsi="Times New Roman" w:cs="Times New Roman"/>
                  <w:sz w:val="24"/>
                  <w:szCs w:val="24"/>
                </w:rPr>
                <m:t>1</m:t>
              </m:r>
            </m:sub>
          </m:sSub>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x</m:t>
              </m:r>
            </m:e>
            <m:sub>
              <m:r>
                <w:rPr>
                  <w:rFonts w:ascii="Times New Roman" w:eastAsia="Times New Roman" w:hAnsi="Times New Roman" w:cs="Times New Roman"/>
                  <w:sz w:val="24"/>
                  <w:szCs w:val="24"/>
                </w:rPr>
                <m:t>1</m:t>
              </m:r>
            </m:sub>
          </m:sSub>
          <m:r>
            <w:rPr>
              <w:rFonts w:ascii="Times New Roman" w:eastAsia="Times New Roman" w:hAnsi="Times New Roman" w:cs="Times New Roman"/>
              <w:sz w:val="24"/>
              <w:szCs w:val="24"/>
            </w:rPr>
            <m:t xml:space="preserve"> + ... + </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β</m:t>
              </m:r>
            </m:e>
            <m:sub>
              <m:r>
                <w:rPr>
                  <w:rFonts w:ascii="Times New Roman" w:eastAsia="Times New Roman" w:hAnsi="Times New Roman" w:cs="Times New Roman"/>
                  <w:sz w:val="24"/>
                  <w:szCs w:val="24"/>
                </w:rPr>
                <m:t>k</m:t>
              </m:r>
            </m:sub>
          </m:sSub>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x</m:t>
              </m:r>
            </m:e>
            <m:sub>
              <m:r>
                <w:rPr>
                  <w:rFonts w:ascii="Times New Roman" w:eastAsia="Times New Roman" w:hAnsi="Times New Roman" w:cs="Times New Roman"/>
                  <w:sz w:val="24"/>
                  <w:szCs w:val="24"/>
                </w:rPr>
                <m:t>k</m:t>
              </m:r>
            </m:sub>
          </m:sSub>
          <m:r>
            <w:rPr>
              <w:rFonts w:ascii="Times New Roman" w:eastAsia="Times New Roman" w:hAnsi="Times New Roman" w:cs="Times New Roman"/>
              <w:sz w:val="24"/>
              <w:szCs w:val="24"/>
            </w:rPr>
            <m:t xml:space="preserve">+ </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β</m:t>
              </m:r>
            </m:e>
            <m:sub>
              <m:r>
                <w:rPr>
                  <w:rFonts w:ascii="Times New Roman" w:eastAsia="Times New Roman" w:hAnsi="Times New Roman" w:cs="Times New Roman"/>
                  <w:sz w:val="24"/>
                  <w:szCs w:val="24"/>
                </w:rPr>
                <m:t>eggorder</m:t>
              </m:r>
            </m:sub>
          </m:sSub>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x</m:t>
              </m:r>
            </m:e>
            <m:sub>
              <m:r>
                <w:rPr>
                  <w:rFonts w:ascii="Times New Roman" w:eastAsia="Times New Roman" w:hAnsi="Times New Roman" w:cs="Times New Roman"/>
                  <w:sz w:val="24"/>
                  <w:szCs w:val="24"/>
                </w:rPr>
                <m:t>eggorder</m:t>
              </m:r>
            </m:sub>
          </m:sSub>
          <m:r>
            <w:rPr>
              <w:rFonts w:ascii="Times New Roman" w:eastAsia="Times New Roman" w:hAnsi="Times New Roman" w:cs="Times New Roman"/>
              <w:sz w:val="24"/>
              <w:szCs w:val="24"/>
            </w:rPr>
            <m:t xml:space="preserve"> + </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α</m:t>
              </m:r>
            </m:e>
            <m:sub>
              <m:r>
                <w:rPr>
                  <w:rFonts w:ascii="Times New Roman" w:eastAsia="Times New Roman" w:hAnsi="Times New Roman" w:cs="Times New Roman"/>
                  <w:sz w:val="24"/>
                  <w:szCs w:val="24"/>
                </w:rPr>
                <m:t xml:space="preserve">p </m:t>
              </m:r>
            </m:sub>
          </m:sSub>
          <m:r>
            <w:rPr>
              <w:rFonts w:ascii="Times New Roman" w:eastAsia="Times New Roman" w:hAnsi="Times New Roman" w:cs="Times New Roman"/>
              <w:sz w:val="24"/>
              <w:szCs w:val="24"/>
            </w:rPr>
            <m:t xml:space="preserve">+ </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α</m:t>
              </m:r>
            </m:e>
            <m:sub>
              <m:r>
                <w:rPr>
                  <w:rFonts w:ascii="Times New Roman" w:eastAsia="Times New Roman" w:hAnsi="Times New Roman" w:cs="Times New Roman"/>
                  <w:sz w:val="24"/>
                  <w:szCs w:val="24"/>
                </w:rPr>
                <m:t xml:space="preserve">o </m:t>
              </m:r>
            </m:sub>
          </m:sSub>
          <m:r>
            <w:rPr>
              <w:rFonts w:ascii="Times New Roman" w:eastAsia="Times New Roman" w:hAnsi="Times New Roman" w:cs="Times New Roman"/>
              <w:sz w:val="24"/>
              <w:szCs w:val="24"/>
            </w:rPr>
            <m:t xml:space="preserve">+  </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α</m:t>
              </m:r>
            </m:e>
            <m:sub>
              <m:r>
                <w:rPr>
                  <w:rFonts w:ascii="Times New Roman" w:eastAsia="Times New Roman" w:hAnsi="Times New Roman" w:cs="Times New Roman"/>
                  <w:sz w:val="24"/>
                  <w:szCs w:val="24"/>
                </w:rPr>
                <m:t xml:space="preserve">t </m:t>
              </m:r>
            </m:sub>
          </m:sSub>
          <m:r>
            <w:rPr>
              <w:rFonts w:ascii="Times New Roman" w:eastAsia="Times New Roman" w:hAnsi="Times New Roman" w:cs="Times New Roman"/>
              <w:sz w:val="24"/>
              <w:szCs w:val="24"/>
            </w:rPr>
            <m:t xml:space="preserve">+ </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ε</m:t>
              </m:r>
            </m:e>
            <m:sub>
              <m:r>
                <w:ins w:id="218" w:author="Sarah Converse" w:date="2021-02-28T09:39:00Z">
                  <w:rPr>
                    <w:rFonts w:ascii="Cambria Math" w:eastAsia="Times New Roman" w:hAnsi="Times New Roman" w:cs="Times New Roman"/>
                    <w:sz w:val="24"/>
                    <w:szCs w:val="24"/>
                  </w:rPr>
                  <m:t>i</m:t>
                </w:ins>
              </m:r>
            </m:sub>
          </m:sSub>
        </m:oMath>
      </m:oMathPara>
    </w:p>
    <w:p w14:paraId="7C6F8036" w14:textId="77777777" w:rsidR="00954036" w:rsidRDefault="00BE5EF2">
      <w:pPr>
        <w:jc w:val="center"/>
        <w:rPr>
          <w:rFonts w:ascii="Times New Roman" w:eastAsia="Times New Roman" w:hAnsi="Times New Roman" w:cs="Times New Roman"/>
          <w:sz w:val="24"/>
          <w:szCs w:val="24"/>
        </w:rPr>
      </w:pPr>
      <m:oMath>
        <m:sSub>
          <m:sSubPr>
            <m:ctrlPr>
              <w:rPr>
                <w:rFonts w:ascii="Times New Roman" w:eastAsia="Times New Roman" w:hAnsi="Times New Roman" w:cs="Times New Roman"/>
                <w:sz w:val="24"/>
                <w:szCs w:val="24"/>
              </w:rPr>
            </m:ctrlPr>
          </m:sSubPr>
          <m:e>
            <m:r>
              <w:rPr>
                <w:rFonts w:ascii="Cambria Math" w:hAnsi="Cambria Math"/>
              </w:rPr>
              <m:t>α</m:t>
            </m:r>
          </m:e>
          <m:sub>
            <m:r>
              <w:rPr>
                <w:rFonts w:ascii="Times New Roman" w:eastAsia="Times New Roman" w:hAnsi="Times New Roman" w:cs="Times New Roman"/>
                <w:sz w:val="24"/>
                <w:szCs w:val="24"/>
              </w:rPr>
              <m:t>p</m:t>
            </m:r>
          </m:sub>
        </m:sSub>
      </m:oMath>
      <w:r w:rsidR="00E84C15">
        <w:rPr>
          <w:rFonts w:ascii="Times New Roman" w:eastAsia="Times New Roman" w:hAnsi="Times New Roman" w:cs="Times New Roman"/>
          <w:sz w:val="24"/>
          <w:szCs w:val="24"/>
        </w:rPr>
        <w:t>~ N(</w:t>
      </w:r>
      <m:oMath>
        <m:r>
          <w:rPr>
            <w:rFonts w:ascii="Times New Roman" w:eastAsia="Times New Roman" w:hAnsi="Times New Roman" w:cs="Times New Roman"/>
            <w:sz w:val="24"/>
            <w:szCs w:val="24"/>
          </w:rPr>
          <m:t xml:space="preserve">0, </m:t>
        </m:r>
        <m:sSub>
          <m:sSubPr>
            <m:ctrlPr>
              <w:rPr>
                <w:rFonts w:ascii="Times New Roman" w:eastAsia="Times New Roman" w:hAnsi="Times New Roman" w:cs="Times New Roman"/>
                <w:sz w:val="24"/>
                <w:szCs w:val="24"/>
              </w:rPr>
            </m:ctrlPr>
          </m:sSubPr>
          <m:e>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σ</m:t>
                </m:r>
              </m:e>
              <m:sup>
                <m:r>
                  <w:rPr>
                    <w:rFonts w:ascii="Times New Roman" w:eastAsia="Times New Roman" w:hAnsi="Times New Roman" w:cs="Times New Roman"/>
                    <w:sz w:val="24"/>
                    <w:szCs w:val="24"/>
                  </w:rPr>
                  <m:t>2</m:t>
                </m:r>
              </m:sup>
            </m:sSup>
          </m:e>
          <m:sub>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α</m:t>
                </m:r>
              </m:e>
              <m:sub>
                <m:r>
                  <w:rPr>
                    <w:rFonts w:ascii="Times New Roman" w:eastAsia="Times New Roman" w:hAnsi="Times New Roman" w:cs="Times New Roman"/>
                    <w:sz w:val="24"/>
                    <w:szCs w:val="24"/>
                  </w:rPr>
                  <m:t>p</m:t>
                </m:r>
              </m:sub>
            </m:sSub>
          </m:sub>
        </m:sSub>
      </m:oMath>
      <w:r w:rsidR="00E84C15">
        <w:rPr>
          <w:rFonts w:ascii="Times New Roman" w:eastAsia="Times New Roman" w:hAnsi="Times New Roman" w:cs="Times New Roman"/>
          <w:sz w:val="24"/>
          <w:szCs w:val="24"/>
        </w:rPr>
        <w:t>)</w:t>
      </w:r>
    </w:p>
    <w:p w14:paraId="5C9694BF" w14:textId="0064C8E2" w:rsidR="00954036" w:rsidDel="00035518" w:rsidRDefault="00BE5EF2">
      <w:pPr>
        <w:jc w:val="center"/>
        <w:rPr>
          <w:del w:id="219" w:author="Sarah Converse" w:date="2021-02-28T09:40:00Z"/>
          <w:rFonts w:ascii="Times New Roman" w:eastAsia="Times New Roman" w:hAnsi="Times New Roman" w:cs="Times New Roman"/>
          <w:sz w:val="24"/>
          <w:szCs w:val="24"/>
        </w:rPr>
      </w:pPr>
      <m:oMath>
        <m:sSub>
          <m:sSubPr>
            <m:ctrlPr>
              <w:del w:id="220" w:author="Sarah Converse" w:date="2021-02-28T09:40:00Z">
                <w:rPr>
                  <w:rFonts w:ascii="Times New Roman" w:eastAsia="Times New Roman" w:hAnsi="Times New Roman" w:cs="Times New Roman"/>
                  <w:sz w:val="24"/>
                  <w:szCs w:val="24"/>
                </w:rPr>
              </w:del>
            </m:ctrlPr>
          </m:sSubPr>
          <m:e>
            <m:r>
              <w:del w:id="221" w:author="Sarah Converse" w:date="2021-02-28T09:40:00Z">
                <w:rPr>
                  <w:rFonts w:ascii="Cambria Math" w:hAnsi="Cambria Math"/>
                </w:rPr>
                <m:t>α</m:t>
              </w:del>
            </m:r>
          </m:e>
          <m:sub>
            <m:r>
              <w:del w:id="222" w:author="Sarah Converse" w:date="2021-02-28T09:40:00Z">
                <w:rPr>
                  <w:rFonts w:ascii="Times New Roman" w:eastAsia="Times New Roman" w:hAnsi="Times New Roman" w:cs="Times New Roman"/>
                  <w:sz w:val="24"/>
                  <w:szCs w:val="24"/>
                </w:rPr>
                <m:t>t</m:t>
              </w:del>
            </m:r>
          </m:sub>
        </m:sSub>
      </m:oMath>
      <w:del w:id="223" w:author="Sarah Converse" w:date="2021-02-28T09:40:00Z">
        <w:r w:rsidR="00E84C15" w:rsidDel="00035518">
          <w:rPr>
            <w:rFonts w:ascii="Times New Roman" w:eastAsia="Times New Roman" w:hAnsi="Times New Roman" w:cs="Times New Roman"/>
            <w:sz w:val="24"/>
            <w:szCs w:val="24"/>
          </w:rPr>
          <w:delText>~ N(</w:delText>
        </w:r>
      </w:del>
      <m:oMath>
        <m:r>
          <w:del w:id="224" w:author="Sarah Converse" w:date="2021-02-28T09:40:00Z">
            <w:rPr>
              <w:rFonts w:ascii="Times New Roman" w:eastAsia="Times New Roman" w:hAnsi="Times New Roman" w:cs="Times New Roman"/>
              <w:sz w:val="24"/>
              <w:szCs w:val="24"/>
            </w:rPr>
            <m:t xml:space="preserve">0, </m:t>
          </w:del>
        </m:r>
        <m:sSub>
          <m:sSubPr>
            <m:ctrlPr>
              <w:del w:id="225" w:author="Sarah Converse" w:date="2021-02-28T09:40:00Z">
                <w:rPr>
                  <w:rFonts w:ascii="Times New Roman" w:eastAsia="Times New Roman" w:hAnsi="Times New Roman" w:cs="Times New Roman"/>
                  <w:sz w:val="24"/>
                  <w:szCs w:val="24"/>
                </w:rPr>
              </w:del>
            </m:ctrlPr>
          </m:sSubPr>
          <m:e>
            <m:sSup>
              <m:sSupPr>
                <m:ctrlPr>
                  <w:del w:id="226" w:author="Sarah Converse" w:date="2021-02-28T09:40:00Z">
                    <w:rPr>
                      <w:rFonts w:ascii="Times New Roman" w:eastAsia="Times New Roman" w:hAnsi="Times New Roman" w:cs="Times New Roman"/>
                      <w:sz w:val="24"/>
                      <w:szCs w:val="24"/>
                    </w:rPr>
                  </w:del>
                </m:ctrlPr>
              </m:sSupPr>
              <m:e>
                <m:r>
                  <w:del w:id="227" w:author="Sarah Converse" w:date="2021-02-28T09:40:00Z">
                    <w:rPr>
                      <w:rFonts w:ascii="Times New Roman" w:eastAsia="Times New Roman" w:hAnsi="Times New Roman" w:cs="Times New Roman"/>
                      <w:sz w:val="24"/>
                      <w:szCs w:val="24"/>
                    </w:rPr>
                    <m:t>σ</m:t>
                  </w:del>
                </m:r>
              </m:e>
              <m:sup>
                <m:r>
                  <w:del w:id="228" w:author="Sarah Converse" w:date="2021-02-28T09:40:00Z">
                    <w:rPr>
                      <w:rFonts w:ascii="Times New Roman" w:eastAsia="Times New Roman" w:hAnsi="Times New Roman" w:cs="Times New Roman"/>
                      <w:sz w:val="24"/>
                      <w:szCs w:val="24"/>
                    </w:rPr>
                    <m:t>2</m:t>
                  </w:del>
                </m:r>
              </m:sup>
            </m:sSup>
          </m:e>
          <m:sub>
            <m:sSub>
              <m:sSubPr>
                <m:ctrlPr>
                  <w:del w:id="229" w:author="Sarah Converse" w:date="2021-02-28T09:40:00Z">
                    <w:rPr>
                      <w:rFonts w:ascii="Times New Roman" w:eastAsia="Times New Roman" w:hAnsi="Times New Roman" w:cs="Times New Roman"/>
                      <w:sz w:val="24"/>
                      <w:szCs w:val="24"/>
                    </w:rPr>
                  </w:del>
                </m:ctrlPr>
              </m:sSubPr>
              <m:e>
                <m:r>
                  <w:del w:id="230" w:author="Sarah Converse" w:date="2021-02-28T09:40:00Z">
                    <w:rPr>
                      <w:rFonts w:ascii="Times New Roman" w:eastAsia="Times New Roman" w:hAnsi="Times New Roman" w:cs="Times New Roman"/>
                      <w:sz w:val="24"/>
                      <w:szCs w:val="24"/>
                    </w:rPr>
                    <m:t>α</m:t>
                  </w:del>
                </m:r>
              </m:e>
              <m:sub>
                <m:r>
                  <w:del w:id="231" w:author="Sarah Converse" w:date="2021-02-28T09:40:00Z">
                    <w:rPr>
                      <w:rFonts w:ascii="Times New Roman" w:eastAsia="Times New Roman" w:hAnsi="Times New Roman" w:cs="Times New Roman"/>
                      <w:sz w:val="24"/>
                      <w:szCs w:val="24"/>
                    </w:rPr>
                    <m:t>t</m:t>
                  </w:del>
                </m:r>
              </m:sub>
            </m:sSub>
          </m:sub>
        </m:sSub>
      </m:oMath>
      <w:del w:id="232" w:author="Sarah Converse" w:date="2021-02-28T09:40:00Z">
        <w:r w:rsidR="00E84C15" w:rsidDel="00035518">
          <w:rPr>
            <w:rFonts w:ascii="Times New Roman" w:eastAsia="Times New Roman" w:hAnsi="Times New Roman" w:cs="Times New Roman"/>
            <w:sz w:val="24"/>
            <w:szCs w:val="24"/>
          </w:rPr>
          <w:delText>)</w:delText>
        </w:r>
      </w:del>
    </w:p>
    <w:p w14:paraId="17D54A6A" w14:textId="357B43C5" w:rsidR="00954036" w:rsidRDefault="00E84C15">
      <w:pPr>
        <w:jc w:val="center"/>
        <w:rPr>
          <w:rFonts w:ascii="Times New Roman" w:eastAsia="Times New Roman" w:hAnsi="Times New Roman" w:cs="Times New Roman"/>
          <w:sz w:val="24"/>
          <w:szCs w:val="24"/>
        </w:rPr>
      </w:pPr>
      <m:oMath>
        <m:r>
          <w:del w:id="233" w:author="Sarah Converse" w:date="2021-02-28T09:40:00Z">
            <w:rPr>
              <w:rFonts w:ascii="Times New Roman" w:eastAsia="Times New Roman" w:hAnsi="Times New Roman" w:cs="Times New Roman"/>
              <w:sz w:val="24"/>
              <w:szCs w:val="24"/>
            </w:rPr>
            <m:t xml:space="preserve"> </m:t>
          </w:del>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α</m:t>
            </m:r>
          </m:e>
          <m:sub>
            <m:r>
              <w:rPr>
                <w:rFonts w:ascii="Times New Roman" w:eastAsia="Times New Roman" w:hAnsi="Times New Roman" w:cs="Times New Roman"/>
                <w:sz w:val="24"/>
                <w:szCs w:val="24"/>
              </w:rPr>
              <m:t xml:space="preserve">o </m:t>
            </m:r>
          </m:sub>
        </m:sSub>
      </m:oMath>
      <w:r>
        <w:rPr>
          <w:rFonts w:ascii="Times New Roman" w:eastAsia="Times New Roman" w:hAnsi="Times New Roman" w:cs="Times New Roman"/>
          <w:sz w:val="24"/>
          <w:szCs w:val="24"/>
        </w:rPr>
        <w:t>~ N(</w:t>
      </w:r>
      <m:oMath>
        <m:r>
          <w:rPr>
            <w:rFonts w:ascii="Times New Roman" w:eastAsia="Times New Roman" w:hAnsi="Times New Roman" w:cs="Times New Roman"/>
            <w:sz w:val="24"/>
            <w:szCs w:val="24"/>
          </w:rPr>
          <m:t xml:space="preserve">0, </m:t>
        </m:r>
        <m:sSub>
          <m:sSubPr>
            <m:ctrlPr>
              <w:rPr>
                <w:rFonts w:ascii="Times New Roman" w:eastAsia="Times New Roman" w:hAnsi="Times New Roman" w:cs="Times New Roman"/>
                <w:sz w:val="24"/>
                <w:szCs w:val="24"/>
              </w:rPr>
            </m:ctrlPr>
          </m:sSubPr>
          <m:e>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σ</m:t>
                </m:r>
              </m:e>
              <m:sup>
                <m:r>
                  <w:rPr>
                    <w:rFonts w:ascii="Times New Roman" w:eastAsia="Times New Roman" w:hAnsi="Times New Roman" w:cs="Times New Roman"/>
                    <w:sz w:val="24"/>
                    <w:szCs w:val="24"/>
                  </w:rPr>
                  <m:t>2</m:t>
                </m:r>
              </m:sup>
            </m:sSup>
          </m:e>
          <m:sub>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α</m:t>
                </m:r>
              </m:e>
              <m:sub>
                <m:r>
                  <w:rPr>
                    <w:rFonts w:ascii="Times New Roman" w:eastAsia="Times New Roman" w:hAnsi="Times New Roman" w:cs="Times New Roman"/>
                    <w:sz w:val="24"/>
                    <w:szCs w:val="24"/>
                  </w:rPr>
                  <m:t>o</m:t>
                </m:r>
              </m:sub>
            </m:sSub>
          </m:sub>
        </m:sSub>
      </m:oMath>
      <w:r>
        <w:rPr>
          <w:rFonts w:ascii="Times New Roman" w:eastAsia="Times New Roman" w:hAnsi="Times New Roman" w:cs="Times New Roman"/>
          <w:sz w:val="24"/>
          <w:szCs w:val="24"/>
        </w:rPr>
        <w:t>)</w:t>
      </w:r>
    </w:p>
    <w:p w14:paraId="54E3A2DA" w14:textId="77777777" w:rsidR="00035518" w:rsidRDefault="00BE5EF2" w:rsidP="00035518">
      <w:pPr>
        <w:jc w:val="center"/>
        <w:rPr>
          <w:ins w:id="234" w:author="Sarah Converse" w:date="2021-02-28T09:40:00Z"/>
          <w:rFonts w:ascii="Times New Roman" w:eastAsia="Times New Roman" w:hAnsi="Times New Roman" w:cs="Times New Roman"/>
          <w:sz w:val="24"/>
          <w:szCs w:val="24"/>
        </w:rPr>
      </w:pPr>
      <m:oMath>
        <m:sSub>
          <m:sSubPr>
            <m:ctrlPr>
              <w:ins w:id="235" w:author="Sarah Converse" w:date="2021-02-28T09:40:00Z">
                <w:rPr>
                  <w:rFonts w:ascii="Times New Roman" w:eastAsia="Times New Roman" w:hAnsi="Times New Roman" w:cs="Times New Roman"/>
                  <w:sz w:val="24"/>
                  <w:szCs w:val="24"/>
                </w:rPr>
              </w:ins>
            </m:ctrlPr>
          </m:sSubPr>
          <m:e>
            <m:r>
              <w:ins w:id="236" w:author="Sarah Converse" w:date="2021-02-28T09:40:00Z">
                <w:rPr>
                  <w:rFonts w:ascii="Cambria Math" w:hAnsi="Cambria Math"/>
                </w:rPr>
                <m:t>α</m:t>
              </w:ins>
            </m:r>
          </m:e>
          <m:sub>
            <m:r>
              <w:ins w:id="237" w:author="Sarah Converse" w:date="2021-02-28T09:40:00Z">
                <w:rPr>
                  <w:rFonts w:ascii="Times New Roman" w:eastAsia="Times New Roman" w:hAnsi="Times New Roman" w:cs="Times New Roman"/>
                  <w:sz w:val="24"/>
                  <w:szCs w:val="24"/>
                </w:rPr>
                <m:t>t</m:t>
              </w:ins>
            </m:r>
          </m:sub>
        </m:sSub>
      </m:oMath>
      <w:ins w:id="238" w:author="Sarah Converse" w:date="2021-02-28T09:40:00Z">
        <w:r w:rsidR="00035518">
          <w:rPr>
            <w:rFonts w:ascii="Times New Roman" w:eastAsia="Times New Roman" w:hAnsi="Times New Roman" w:cs="Times New Roman"/>
            <w:sz w:val="24"/>
            <w:szCs w:val="24"/>
          </w:rPr>
          <w:t>~ N(</w:t>
        </w:r>
      </w:ins>
      <m:oMath>
        <m:r>
          <w:ins w:id="239" w:author="Sarah Converse" w:date="2021-02-28T09:40:00Z">
            <w:rPr>
              <w:rFonts w:ascii="Times New Roman" w:eastAsia="Times New Roman" w:hAnsi="Times New Roman" w:cs="Times New Roman"/>
              <w:sz w:val="24"/>
              <w:szCs w:val="24"/>
            </w:rPr>
            <m:t xml:space="preserve">0, </m:t>
          </w:ins>
        </m:r>
        <m:sSub>
          <m:sSubPr>
            <m:ctrlPr>
              <w:ins w:id="240" w:author="Sarah Converse" w:date="2021-02-28T09:40:00Z">
                <w:rPr>
                  <w:rFonts w:ascii="Times New Roman" w:eastAsia="Times New Roman" w:hAnsi="Times New Roman" w:cs="Times New Roman"/>
                  <w:sz w:val="24"/>
                  <w:szCs w:val="24"/>
                </w:rPr>
              </w:ins>
            </m:ctrlPr>
          </m:sSubPr>
          <m:e>
            <m:sSup>
              <m:sSupPr>
                <m:ctrlPr>
                  <w:ins w:id="241" w:author="Sarah Converse" w:date="2021-02-28T09:40:00Z">
                    <w:rPr>
                      <w:rFonts w:ascii="Times New Roman" w:eastAsia="Times New Roman" w:hAnsi="Times New Roman" w:cs="Times New Roman"/>
                      <w:sz w:val="24"/>
                      <w:szCs w:val="24"/>
                    </w:rPr>
                  </w:ins>
                </m:ctrlPr>
              </m:sSupPr>
              <m:e>
                <m:r>
                  <w:ins w:id="242" w:author="Sarah Converse" w:date="2021-02-28T09:40:00Z">
                    <w:rPr>
                      <w:rFonts w:ascii="Times New Roman" w:eastAsia="Times New Roman" w:hAnsi="Times New Roman" w:cs="Times New Roman"/>
                      <w:sz w:val="24"/>
                      <w:szCs w:val="24"/>
                    </w:rPr>
                    <m:t>σ</m:t>
                  </w:ins>
                </m:r>
              </m:e>
              <m:sup>
                <m:r>
                  <w:ins w:id="243" w:author="Sarah Converse" w:date="2021-02-28T09:40:00Z">
                    <w:rPr>
                      <w:rFonts w:ascii="Times New Roman" w:eastAsia="Times New Roman" w:hAnsi="Times New Roman" w:cs="Times New Roman"/>
                      <w:sz w:val="24"/>
                      <w:szCs w:val="24"/>
                    </w:rPr>
                    <m:t>2</m:t>
                  </w:ins>
                </m:r>
              </m:sup>
            </m:sSup>
          </m:e>
          <m:sub>
            <m:sSub>
              <m:sSubPr>
                <m:ctrlPr>
                  <w:ins w:id="244" w:author="Sarah Converse" w:date="2021-02-28T09:40:00Z">
                    <w:rPr>
                      <w:rFonts w:ascii="Times New Roman" w:eastAsia="Times New Roman" w:hAnsi="Times New Roman" w:cs="Times New Roman"/>
                      <w:sz w:val="24"/>
                      <w:szCs w:val="24"/>
                    </w:rPr>
                  </w:ins>
                </m:ctrlPr>
              </m:sSubPr>
              <m:e>
                <m:r>
                  <w:ins w:id="245" w:author="Sarah Converse" w:date="2021-02-28T09:40:00Z">
                    <w:rPr>
                      <w:rFonts w:ascii="Times New Roman" w:eastAsia="Times New Roman" w:hAnsi="Times New Roman" w:cs="Times New Roman"/>
                      <w:sz w:val="24"/>
                      <w:szCs w:val="24"/>
                    </w:rPr>
                    <m:t>α</m:t>
                  </w:ins>
                </m:r>
              </m:e>
              <m:sub>
                <m:r>
                  <w:ins w:id="246" w:author="Sarah Converse" w:date="2021-02-28T09:40:00Z">
                    <w:rPr>
                      <w:rFonts w:ascii="Times New Roman" w:eastAsia="Times New Roman" w:hAnsi="Times New Roman" w:cs="Times New Roman"/>
                      <w:sz w:val="24"/>
                      <w:szCs w:val="24"/>
                    </w:rPr>
                    <m:t>t</m:t>
                  </w:ins>
                </m:r>
              </m:sub>
            </m:sSub>
          </m:sub>
        </m:sSub>
      </m:oMath>
      <w:ins w:id="247" w:author="Sarah Converse" w:date="2021-02-28T09:40:00Z">
        <w:r w:rsidR="00035518">
          <w:rPr>
            <w:rFonts w:ascii="Times New Roman" w:eastAsia="Times New Roman" w:hAnsi="Times New Roman" w:cs="Times New Roman"/>
            <w:sz w:val="24"/>
            <w:szCs w:val="24"/>
          </w:rPr>
          <w:t>)</w:t>
        </w:r>
      </w:ins>
    </w:p>
    <w:p w14:paraId="6C9494FA" w14:textId="28A85047" w:rsidR="00954036" w:rsidRDefault="00BE5EF2">
      <w:pPr>
        <w:jc w:val="center"/>
        <w:rPr>
          <w:rFonts w:ascii="Times New Roman" w:eastAsia="Times New Roman" w:hAnsi="Times New Roman" w:cs="Times New Roman"/>
          <w:sz w:val="24"/>
          <w:szCs w:val="24"/>
        </w:rPr>
      </w:pPr>
      <m:oMath>
        <m:sSub>
          <m:sSubPr>
            <m:ctrlPr>
              <w:rPr>
                <w:rFonts w:ascii="Cambria Math" w:hAnsi="Cambria Math"/>
              </w:rPr>
            </m:ctrlPr>
          </m:sSubPr>
          <m:e>
            <m:r>
              <w:rPr>
                <w:rFonts w:ascii="Cambria Math" w:hAnsi="Cambria Math"/>
              </w:rPr>
              <m:t>ϵ</m:t>
            </m:r>
          </m:e>
          <m:sub>
            <m:r>
              <w:ins w:id="248" w:author="Sarah Converse" w:date="2021-02-28T09:39:00Z">
                <w:rPr>
                  <w:rFonts w:ascii="Cambria Math" w:hAnsi="Cambria Math"/>
                </w:rPr>
                <m:t>i</m:t>
              </w:ins>
            </m:r>
          </m:sub>
        </m:sSub>
      </m:oMath>
      <w:r w:rsidR="00E84C15">
        <w:rPr>
          <w:rFonts w:ascii="Times New Roman" w:eastAsia="Times New Roman" w:hAnsi="Times New Roman" w:cs="Times New Roman"/>
          <w:sz w:val="24"/>
          <w:szCs w:val="24"/>
        </w:rPr>
        <w:t>~ N(</w:t>
      </w:r>
      <m:oMath>
        <m:r>
          <w:rPr>
            <w:rFonts w:ascii="Times New Roman" w:eastAsia="Times New Roman" w:hAnsi="Times New Roman" w:cs="Times New Roman"/>
            <w:sz w:val="24"/>
            <w:szCs w:val="24"/>
          </w:rPr>
          <m:t xml:space="preserve">0, </m:t>
        </m:r>
        <m:sSup>
          <m:sSupPr>
            <m:ctrlPr>
              <w:ins w:id="249" w:author="Sarah Converse" w:date="2021-02-28T09:39:00Z">
                <w:rPr>
                  <w:rFonts w:ascii="Times New Roman" w:eastAsia="Times New Roman" w:hAnsi="Times New Roman" w:cs="Times New Roman"/>
                  <w:sz w:val="24"/>
                  <w:szCs w:val="24"/>
                </w:rPr>
              </w:ins>
            </m:ctrlPr>
          </m:sSupPr>
          <m:e>
            <m:r>
              <w:ins w:id="250" w:author="Sarah Converse" w:date="2021-02-28T09:39:00Z">
                <w:rPr>
                  <w:rFonts w:ascii="Times New Roman" w:eastAsia="Times New Roman" w:hAnsi="Times New Roman" w:cs="Times New Roman"/>
                  <w:sz w:val="24"/>
                  <w:szCs w:val="24"/>
                </w:rPr>
                <m:t>σ</m:t>
              </w:ins>
            </m:r>
          </m:e>
          <m:sup>
            <m:r>
              <w:ins w:id="251" w:author="Sarah Converse" w:date="2021-02-28T09:39:00Z">
                <w:rPr>
                  <w:rFonts w:ascii="Times New Roman" w:eastAsia="Times New Roman" w:hAnsi="Times New Roman" w:cs="Times New Roman"/>
                  <w:sz w:val="24"/>
                  <w:szCs w:val="24"/>
                </w:rPr>
                <m:t>2</m:t>
              </w:ins>
            </m:r>
          </m:sup>
        </m:sSup>
        <m:sSub>
          <m:sSubPr>
            <m:ctrlPr>
              <w:del w:id="252" w:author="Sarah Converse" w:date="2021-02-28T09:39:00Z">
                <w:rPr>
                  <w:rFonts w:ascii="Times New Roman" w:eastAsia="Times New Roman" w:hAnsi="Times New Roman" w:cs="Times New Roman"/>
                  <w:sz w:val="24"/>
                  <w:szCs w:val="24"/>
                </w:rPr>
              </w:del>
            </m:ctrlPr>
          </m:sSubPr>
          <m:e>
            <m:sSup>
              <m:sSupPr>
                <m:ctrlPr>
                  <w:del w:id="253" w:author="Sarah Converse" w:date="2021-02-28T09:39:00Z">
                    <w:rPr>
                      <w:rFonts w:ascii="Times New Roman" w:eastAsia="Times New Roman" w:hAnsi="Times New Roman" w:cs="Times New Roman"/>
                      <w:sz w:val="24"/>
                      <w:szCs w:val="24"/>
                    </w:rPr>
                  </w:del>
                </m:ctrlPr>
              </m:sSupPr>
              <m:e>
                <m:r>
                  <w:del w:id="254" w:author="Sarah Converse" w:date="2021-02-28T09:39:00Z">
                    <w:rPr>
                      <w:rFonts w:ascii="Times New Roman" w:eastAsia="Times New Roman" w:hAnsi="Times New Roman" w:cs="Times New Roman"/>
                      <w:sz w:val="24"/>
                      <w:szCs w:val="24"/>
                    </w:rPr>
                    <m:t>σ</m:t>
                  </w:del>
                </m:r>
              </m:e>
              <m:sup>
                <m:r>
                  <w:del w:id="255" w:author="Sarah Converse" w:date="2021-02-28T09:39:00Z">
                    <w:rPr>
                      <w:rFonts w:ascii="Times New Roman" w:eastAsia="Times New Roman" w:hAnsi="Times New Roman" w:cs="Times New Roman"/>
                      <w:sz w:val="24"/>
                      <w:szCs w:val="24"/>
                    </w:rPr>
                    <m:t>2</m:t>
                  </w:del>
                </m:r>
              </m:sup>
            </m:sSup>
          </m:e>
          <m:sub/>
        </m:sSub>
      </m:oMath>
      <w:r w:rsidR="00E84C15">
        <w:rPr>
          <w:rFonts w:ascii="Times New Roman" w:eastAsia="Times New Roman" w:hAnsi="Times New Roman" w:cs="Times New Roman"/>
          <w:sz w:val="24"/>
          <w:szCs w:val="24"/>
        </w:rPr>
        <w:t>)</w:t>
      </w:r>
    </w:p>
    <w:p w14:paraId="1B243E2C" w14:textId="77777777" w:rsidR="00954036" w:rsidRDefault="00954036">
      <w:pPr>
        <w:rPr>
          <w:rFonts w:ascii="Times New Roman" w:eastAsia="Times New Roman" w:hAnsi="Times New Roman" w:cs="Times New Roman"/>
          <w:sz w:val="24"/>
          <w:szCs w:val="24"/>
        </w:rPr>
      </w:pPr>
    </w:p>
    <w:p w14:paraId="5871E17E" w14:textId="77777777" w:rsidR="00954036" w:rsidRDefault="00E84C15">
      <w:pPr>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where </w:t>
      </w: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y</m:t>
            </m:r>
          </m:e>
          <m:sub>
            <m:r>
              <w:rPr>
                <w:rFonts w:ascii="Times New Roman" w:eastAsia="Times New Roman" w:hAnsi="Times New Roman" w:cs="Times New Roman"/>
                <w:sz w:val="24"/>
                <w:szCs w:val="24"/>
              </w:rPr>
              <m:t>i</m:t>
            </m:r>
          </m:sub>
        </m:sSub>
      </m:oMath>
      <w:r>
        <w:rPr>
          <w:rFonts w:ascii="Times New Roman" w:eastAsia="Times New Roman" w:hAnsi="Times New Roman" w:cs="Times New Roman"/>
          <w:sz w:val="24"/>
          <w:szCs w:val="24"/>
        </w:rPr>
        <w:t xml:space="preserve">is egg size </w:t>
      </w:r>
      <w:proofErr w:type="spellStart"/>
      <w:r>
        <w:rPr>
          <w:rFonts w:ascii="Times New Roman" w:eastAsia="Times New Roman" w:hAnsi="Times New Roman" w:cs="Times New Roman"/>
          <w:i/>
          <w:sz w:val="24"/>
          <w:szCs w:val="24"/>
        </w:rPr>
        <w:t>i</w:t>
      </w:r>
      <w:proofErr w:type="spellEnd"/>
      <w:r>
        <w:rPr>
          <w:rFonts w:ascii="Times New Roman" w:eastAsia="Times New Roman" w:hAnsi="Times New Roman" w:cs="Times New Roman"/>
          <w:sz w:val="24"/>
          <w:szCs w:val="24"/>
        </w:rPr>
        <w:t xml:space="preserve"> </w:t>
      </w:r>
    </w:p>
    <w:p w14:paraId="23E491DE" w14:textId="77777777" w:rsidR="00954036" w:rsidRDefault="00BE5EF2">
      <w:pPr>
        <w:rPr>
          <w:rFonts w:ascii="Times New Roman" w:eastAsia="Times New Roman" w:hAnsi="Times New Roman" w:cs="Times New Roman"/>
          <w:sz w:val="24"/>
          <w:szCs w:val="24"/>
        </w:rPr>
      </w:pPr>
      <m:oMath>
        <m:sSub>
          <m:sSubPr>
            <m:ctrlPr>
              <w:rPr>
                <w:rFonts w:ascii="Times New Roman" w:eastAsia="Times New Roman" w:hAnsi="Times New Roman" w:cs="Times New Roman"/>
                <w:i/>
                <w:sz w:val="24"/>
                <w:szCs w:val="24"/>
              </w:rPr>
            </m:ctrlPr>
          </m:sSubPr>
          <m:e>
            <m:r>
              <w:rPr>
                <w:rFonts w:ascii="Cambria Math" w:hAnsi="Cambria Math"/>
              </w:rPr>
              <m:t>β</m:t>
            </m:r>
          </m:e>
          <m:sub>
            <m:r>
              <w:rPr>
                <w:rFonts w:ascii="Times New Roman" w:eastAsia="Times New Roman" w:hAnsi="Times New Roman" w:cs="Times New Roman"/>
                <w:sz w:val="24"/>
                <w:szCs w:val="24"/>
              </w:rPr>
              <m:t>0</m:t>
            </m:r>
          </m:sub>
        </m:sSub>
      </m:oMath>
      <w:r w:rsidR="00E84C15">
        <w:rPr>
          <w:rFonts w:ascii="Times New Roman" w:eastAsia="Times New Roman" w:hAnsi="Times New Roman" w:cs="Times New Roman"/>
          <w:sz w:val="24"/>
          <w:szCs w:val="24"/>
        </w:rPr>
        <w:t>is the intercept</w:t>
      </w:r>
    </w:p>
    <w:p w14:paraId="12BCA521" w14:textId="33F476B2" w:rsidR="00954036" w:rsidRDefault="00E84C15">
      <w:pPr>
        <w:rPr>
          <w:ins w:id="256" w:author="Sarah Converse" w:date="2021-02-28T09:40:00Z"/>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 k </w:t>
      </w:r>
      <w:r>
        <w:rPr>
          <w:rFonts w:ascii="Times New Roman" w:eastAsia="Times New Roman" w:hAnsi="Times New Roman" w:cs="Times New Roman"/>
          <w:sz w:val="24"/>
          <w:szCs w:val="24"/>
        </w:rPr>
        <w:t>is the number of predictors in a given model</w:t>
      </w:r>
    </w:p>
    <w:p w14:paraId="447A51FF" w14:textId="0AB6513B" w:rsidR="00035518" w:rsidRDefault="00BE5EF2">
      <w:pPr>
        <w:rPr>
          <w:rFonts w:ascii="Times New Roman" w:eastAsia="Times New Roman" w:hAnsi="Times New Roman" w:cs="Times New Roman"/>
          <w:sz w:val="24"/>
          <w:szCs w:val="24"/>
        </w:rPr>
      </w:pPr>
      <m:oMath>
        <m:sSub>
          <m:sSubPr>
            <m:ctrlPr>
              <w:ins w:id="257" w:author="Sarah Converse" w:date="2021-02-28T09:40:00Z">
                <w:rPr>
                  <w:rFonts w:ascii="Times New Roman" w:eastAsia="Times New Roman" w:hAnsi="Times New Roman" w:cs="Times New Roman"/>
                  <w:sz w:val="24"/>
                  <w:szCs w:val="24"/>
                </w:rPr>
              </w:ins>
            </m:ctrlPr>
          </m:sSubPr>
          <m:e>
            <m:r>
              <w:ins w:id="258" w:author="Sarah Converse" w:date="2021-02-28T09:40:00Z">
                <w:rPr>
                  <w:rFonts w:ascii="Times New Roman" w:eastAsia="Times New Roman" w:hAnsi="Times New Roman" w:cs="Times New Roman"/>
                  <w:sz w:val="24"/>
                  <w:szCs w:val="24"/>
                </w:rPr>
                <m:t>β</m:t>
              </w:ins>
            </m:r>
          </m:e>
          <m:sub>
            <m:r>
              <w:ins w:id="259" w:author="Sarah Converse" w:date="2021-02-28T09:40:00Z">
                <w:rPr>
                  <w:rFonts w:ascii="Times New Roman" w:eastAsia="Times New Roman" w:hAnsi="Times New Roman" w:cs="Times New Roman"/>
                  <w:sz w:val="24"/>
                  <w:szCs w:val="24"/>
                </w:rPr>
                <m:t>k</m:t>
              </w:ins>
            </m:r>
          </m:sub>
        </m:sSub>
      </m:oMath>
      <w:ins w:id="260" w:author="Sarah Converse" w:date="2021-02-28T09:40:00Z">
        <w:r w:rsidR="00035518">
          <w:rPr>
            <w:rFonts w:ascii="Times New Roman" w:eastAsia="Times New Roman" w:hAnsi="Times New Roman" w:cs="Times New Roman"/>
            <w:sz w:val="24"/>
            <w:szCs w:val="24"/>
          </w:rPr>
          <w:t xml:space="preserve"> are model coefficients for covariates </w:t>
        </w:r>
      </w:ins>
      <m:oMath>
        <m:sSub>
          <m:sSubPr>
            <m:ctrlPr>
              <w:ins w:id="261" w:author="Sarah Converse" w:date="2021-02-28T09:40:00Z">
                <w:rPr>
                  <w:rFonts w:ascii="Times New Roman" w:eastAsia="Times New Roman" w:hAnsi="Times New Roman" w:cs="Times New Roman"/>
                  <w:sz w:val="24"/>
                  <w:szCs w:val="24"/>
                </w:rPr>
              </w:ins>
            </m:ctrlPr>
          </m:sSubPr>
          <m:e>
            <m:r>
              <w:ins w:id="262" w:author="Sarah Converse" w:date="2021-02-28T09:40:00Z">
                <w:rPr>
                  <w:rFonts w:ascii="Times New Roman" w:eastAsia="Times New Roman" w:hAnsi="Times New Roman" w:cs="Times New Roman"/>
                  <w:sz w:val="24"/>
                  <w:szCs w:val="24"/>
                </w:rPr>
                <m:t>x</m:t>
              </w:ins>
            </m:r>
          </m:e>
          <m:sub>
            <m:r>
              <w:ins w:id="263" w:author="Sarah Converse" w:date="2021-02-28T09:40:00Z">
                <w:rPr>
                  <w:rFonts w:ascii="Times New Roman" w:eastAsia="Times New Roman" w:hAnsi="Times New Roman" w:cs="Times New Roman"/>
                  <w:sz w:val="24"/>
                  <w:szCs w:val="24"/>
                </w:rPr>
                <m:t>k</m:t>
              </w:ins>
            </m:r>
          </m:sub>
        </m:sSub>
      </m:oMath>
      <w:ins w:id="264" w:author="Sarah Converse" w:date="2021-02-28T09:42:00Z">
        <w:r w:rsidR="00035518">
          <w:rPr>
            <w:rFonts w:ascii="Times New Roman" w:eastAsia="Times New Roman" w:hAnsi="Times New Roman" w:cs="Times New Roman"/>
            <w:sz w:val="24"/>
            <w:szCs w:val="24"/>
          </w:rPr>
          <w:t xml:space="preserve"> (including egg order)</w:t>
        </w:r>
      </w:ins>
    </w:p>
    <w:p w14:paraId="6A178E4B" w14:textId="2835D0ED" w:rsidR="00954036" w:rsidRDefault="00BE5EF2">
      <w:pPr>
        <w:rPr>
          <w:rFonts w:ascii="Times New Roman" w:eastAsia="Times New Roman" w:hAnsi="Times New Roman" w:cs="Times New Roman"/>
          <w:sz w:val="24"/>
          <w:szCs w:val="24"/>
        </w:rPr>
      </w:pPr>
      <m:oMath>
        <m:sSub>
          <m:sSubPr>
            <m:ctrlPr>
              <w:rPr>
                <w:rFonts w:ascii="Times New Roman" w:eastAsia="Times New Roman" w:hAnsi="Times New Roman" w:cs="Times New Roman"/>
                <w:sz w:val="24"/>
                <w:szCs w:val="24"/>
              </w:rPr>
            </m:ctrlPr>
          </m:sSubPr>
          <m:e>
            <m:r>
              <w:rPr>
                <w:rFonts w:ascii="Cambria Math" w:hAnsi="Cambria Math"/>
              </w:rPr>
              <m:t>α</m:t>
            </m:r>
          </m:e>
          <m:sub>
            <m:r>
              <w:rPr>
                <w:rFonts w:ascii="Times New Roman" w:eastAsia="Times New Roman" w:hAnsi="Times New Roman" w:cs="Times New Roman"/>
                <w:sz w:val="24"/>
                <w:szCs w:val="24"/>
              </w:rPr>
              <m:t>p</m:t>
            </m:r>
          </m:sub>
        </m:sSub>
      </m:oMath>
      <w:r w:rsidR="00E84C15">
        <w:rPr>
          <w:rFonts w:ascii="Times New Roman" w:eastAsia="Times New Roman" w:hAnsi="Times New Roman" w:cs="Times New Roman"/>
          <w:sz w:val="24"/>
          <w:szCs w:val="24"/>
        </w:rPr>
        <w:t>is the random effect for plot</w:t>
      </w:r>
      <w:ins w:id="265" w:author="Sarah Converse" w:date="2021-02-28T09:38:00Z">
        <w:r w:rsidR="00035518">
          <w:rPr>
            <w:rFonts w:ascii="Times New Roman" w:eastAsia="Times New Roman" w:hAnsi="Times New Roman" w:cs="Times New Roman"/>
            <w:sz w:val="24"/>
            <w:szCs w:val="24"/>
          </w:rPr>
          <w:t xml:space="preserve">, with variance </w:t>
        </w:r>
      </w:ins>
      <m:oMath>
        <m:sSub>
          <m:sSubPr>
            <m:ctrlPr>
              <w:ins w:id="266" w:author="Sarah Converse" w:date="2021-02-28T09:38:00Z">
                <w:rPr>
                  <w:rFonts w:ascii="Times New Roman" w:eastAsia="Times New Roman" w:hAnsi="Times New Roman" w:cs="Times New Roman"/>
                  <w:sz w:val="24"/>
                  <w:szCs w:val="24"/>
                </w:rPr>
              </w:ins>
            </m:ctrlPr>
          </m:sSubPr>
          <m:e>
            <m:sSup>
              <m:sSupPr>
                <m:ctrlPr>
                  <w:ins w:id="267" w:author="Sarah Converse" w:date="2021-02-28T09:38:00Z">
                    <w:rPr>
                      <w:rFonts w:ascii="Times New Roman" w:eastAsia="Times New Roman" w:hAnsi="Times New Roman" w:cs="Times New Roman"/>
                      <w:sz w:val="24"/>
                      <w:szCs w:val="24"/>
                    </w:rPr>
                  </w:ins>
                </m:ctrlPr>
              </m:sSupPr>
              <m:e>
                <m:r>
                  <w:ins w:id="268" w:author="Sarah Converse" w:date="2021-02-28T09:38:00Z">
                    <w:rPr>
                      <w:rFonts w:ascii="Times New Roman" w:eastAsia="Times New Roman" w:hAnsi="Times New Roman" w:cs="Times New Roman"/>
                      <w:sz w:val="24"/>
                      <w:szCs w:val="24"/>
                    </w:rPr>
                    <m:t>σ</m:t>
                  </w:ins>
                </m:r>
              </m:e>
              <m:sup>
                <m:r>
                  <w:ins w:id="269" w:author="Sarah Converse" w:date="2021-02-28T09:38:00Z">
                    <w:rPr>
                      <w:rFonts w:ascii="Times New Roman" w:eastAsia="Times New Roman" w:hAnsi="Times New Roman" w:cs="Times New Roman"/>
                      <w:sz w:val="24"/>
                      <w:szCs w:val="24"/>
                    </w:rPr>
                    <m:t>2</m:t>
                  </w:ins>
                </m:r>
              </m:sup>
            </m:sSup>
          </m:e>
          <m:sub>
            <m:sSub>
              <m:sSubPr>
                <m:ctrlPr>
                  <w:ins w:id="270" w:author="Sarah Converse" w:date="2021-02-28T09:38:00Z">
                    <w:rPr>
                      <w:rFonts w:ascii="Times New Roman" w:eastAsia="Times New Roman" w:hAnsi="Times New Roman" w:cs="Times New Roman"/>
                      <w:sz w:val="24"/>
                      <w:szCs w:val="24"/>
                    </w:rPr>
                  </w:ins>
                </m:ctrlPr>
              </m:sSubPr>
              <m:e>
                <m:r>
                  <w:ins w:id="271" w:author="Sarah Converse" w:date="2021-02-28T09:38:00Z">
                    <w:rPr>
                      <w:rFonts w:ascii="Times New Roman" w:eastAsia="Times New Roman" w:hAnsi="Times New Roman" w:cs="Times New Roman"/>
                      <w:sz w:val="24"/>
                      <w:szCs w:val="24"/>
                    </w:rPr>
                    <m:t>α</m:t>
                  </w:ins>
                </m:r>
              </m:e>
              <m:sub>
                <m:r>
                  <w:ins w:id="272" w:author="Sarah Converse" w:date="2021-02-28T09:38:00Z">
                    <w:rPr>
                      <w:rFonts w:ascii="Times New Roman" w:eastAsia="Times New Roman" w:hAnsi="Times New Roman" w:cs="Times New Roman"/>
                      <w:sz w:val="24"/>
                      <w:szCs w:val="24"/>
                    </w:rPr>
                    <m:t>p</m:t>
                  </w:ins>
                </m:r>
              </m:sub>
            </m:sSub>
          </m:sub>
        </m:sSub>
      </m:oMath>
    </w:p>
    <w:p w14:paraId="24BAD300" w14:textId="1AC5CCA3" w:rsidR="00954036" w:rsidRDefault="00BE5EF2">
      <w:pPr>
        <w:rPr>
          <w:rFonts w:ascii="Times New Roman" w:eastAsia="Times New Roman" w:hAnsi="Times New Roman" w:cs="Times New Roman"/>
          <w:sz w:val="24"/>
          <w:szCs w:val="24"/>
        </w:rPr>
      </w:pPr>
      <m:oMath>
        <m:sSub>
          <m:sSubPr>
            <m:ctrlPr>
              <w:rPr>
                <w:rFonts w:ascii="Times New Roman" w:eastAsia="Times New Roman" w:hAnsi="Times New Roman" w:cs="Times New Roman"/>
                <w:sz w:val="24"/>
                <w:szCs w:val="24"/>
              </w:rPr>
            </m:ctrlPr>
          </m:sSubPr>
          <m:e>
            <m:r>
              <w:rPr>
                <w:rFonts w:ascii="Cambria Math" w:hAnsi="Cambria Math"/>
              </w:rPr>
              <m:t>α</m:t>
            </m:r>
          </m:e>
          <m:sub>
            <m:r>
              <w:rPr>
                <w:rFonts w:ascii="Times New Roman" w:eastAsia="Times New Roman" w:hAnsi="Times New Roman" w:cs="Times New Roman"/>
                <w:sz w:val="24"/>
                <w:szCs w:val="24"/>
              </w:rPr>
              <m:t>o</m:t>
            </m:r>
          </m:sub>
        </m:sSub>
      </m:oMath>
      <w:r w:rsidR="00E84C15">
        <w:rPr>
          <w:rFonts w:ascii="Times New Roman" w:eastAsia="Times New Roman" w:hAnsi="Times New Roman" w:cs="Times New Roman"/>
          <w:sz w:val="24"/>
          <w:szCs w:val="24"/>
        </w:rPr>
        <w:t>is the random effect for observer</w:t>
      </w:r>
      <w:ins w:id="273" w:author="Sarah Converse" w:date="2021-02-28T09:39:00Z">
        <w:r w:rsidR="00035518">
          <w:rPr>
            <w:rFonts w:ascii="Times New Roman" w:eastAsia="Times New Roman" w:hAnsi="Times New Roman" w:cs="Times New Roman"/>
            <w:sz w:val="24"/>
            <w:szCs w:val="24"/>
          </w:rPr>
          <w:t xml:space="preserve">, with variance </w:t>
        </w:r>
      </w:ins>
      <m:oMath>
        <m:sSub>
          <m:sSubPr>
            <m:ctrlPr>
              <w:ins w:id="274" w:author="Sarah Converse" w:date="2021-02-28T09:39:00Z">
                <w:rPr>
                  <w:rFonts w:ascii="Times New Roman" w:eastAsia="Times New Roman" w:hAnsi="Times New Roman" w:cs="Times New Roman"/>
                  <w:sz w:val="24"/>
                  <w:szCs w:val="24"/>
                </w:rPr>
              </w:ins>
            </m:ctrlPr>
          </m:sSubPr>
          <m:e>
            <m:sSup>
              <m:sSupPr>
                <m:ctrlPr>
                  <w:ins w:id="275" w:author="Sarah Converse" w:date="2021-02-28T09:39:00Z">
                    <w:rPr>
                      <w:rFonts w:ascii="Times New Roman" w:eastAsia="Times New Roman" w:hAnsi="Times New Roman" w:cs="Times New Roman"/>
                      <w:sz w:val="24"/>
                      <w:szCs w:val="24"/>
                    </w:rPr>
                  </w:ins>
                </m:ctrlPr>
              </m:sSupPr>
              <m:e>
                <m:r>
                  <w:ins w:id="276" w:author="Sarah Converse" w:date="2021-02-28T09:39:00Z">
                    <w:rPr>
                      <w:rFonts w:ascii="Times New Roman" w:eastAsia="Times New Roman" w:hAnsi="Times New Roman" w:cs="Times New Roman"/>
                      <w:sz w:val="24"/>
                      <w:szCs w:val="24"/>
                    </w:rPr>
                    <m:t>σ</m:t>
                  </w:ins>
                </m:r>
              </m:e>
              <m:sup>
                <m:r>
                  <w:ins w:id="277" w:author="Sarah Converse" w:date="2021-02-28T09:39:00Z">
                    <w:rPr>
                      <w:rFonts w:ascii="Times New Roman" w:eastAsia="Times New Roman" w:hAnsi="Times New Roman" w:cs="Times New Roman"/>
                      <w:sz w:val="24"/>
                      <w:szCs w:val="24"/>
                    </w:rPr>
                    <m:t>2</m:t>
                  </w:ins>
                </m:r>
              </m:sup>
            </m:sSup>
          </m:e>
          <m:sub>
            <m:sSub>
              <m:sSubPr>
                <m:ctrlPr>
                  <w:ins w:id="278" w:author="Sarah Converse" w:date="2021-02-28T09:39:00Z">
                    <w:rPr>
                      <w:rFonts w:ascii="Times New Roman" w:eastAsia="Times New Roman" w:hAnsi="Times New Roman" w:cs="Times New Roman"/>
                      <w:sz w:val="24"/>
                      <w:szCs w:val="24"/>
                    </w:rPr>
                  </w:ins>
                </m:ctrlPr>
              </m:sSubPr>
              <m:e>
                <m:r>
                  <w:ins w:id="279" w:author="Sarah Converse" w:date="2021-02-28T09:39:00Z">
                    <w:rPr>
                      <w:rFonts w:ascii="Times New Roman" w:eastAsia="Times New Roman" w:hAnsi="Times New Roman" w:cs="Times New Roman"/>
                      <w:sz w:val="24"/>
                      <w:szCs w:val="24"/>
                    </w:rPr>
                    <m:t>α</m:t>
                  </w:ins>
                </m:r>
              </m:e>
              <m:sub>
                <m:r>
                  <w:ins w:id="280" w:author="Sarah Converse" w:date="2021-02-28T09:39:00Z">
                    <w:rPr>
                      <w:rFonts w:ascii="Times New Roman" w:eastAsia="Times New Roman" w:hAnsi="Times New Roman" w:cs="Times New Roman"/>
                      <w:sz w:val="24"/>
                      <w:szCs w:val="24"/>
                    </w:rPr>
                    <m:t>o</m:t>
                  </w:ins>
                </m:r>
              </m:sub>
            </m:sSub>
          </m:sub>
        </m:sSub>
      </m:oMath>
    </w:p>
    <w:commentRangeStart w:id="281"/>
    <w:p w14:paraId="2E3D753A" w14:textId="6B0CA99E" w:rsidR="00954036" w:rsidRDefault="00BE5EF2">
      <w:pPr>
        <w:rPr>
          <w:rFonts w:ascii="Times New Roman" w:eastAsia="Times New Roman" w:hAnsi="Times New Roman" w:cs="Times New Roman"/>
          <w:sz w:val="24"/>
          <w:szCs w:val="24"/>
        </w:rPr>
      </w:pPr>
      <m:oMath>
        <m:sSub>
          <m:sSubPr>
            <m:ctrlPr>
              <w:rPr>
                <w:rFonts w:ascii="Times New Roman" w:eastAsia="Times New Roman" w:hAnsi="Times New Roman" w:cs="Times New Roman"/>
                <w:sz w:val="24"/>
                <w:szCs w:val="24"/>
              </w:rPr>
            </m:ctrlPr>
          </m:sSubPr>
          <m:e>
            <m:r>
              <w:rPr>
                <w:rFonts w:ascii="Cambria Math" w:hAnsi="Cambria Math"/>
              </w:rPr>
              <m:t>α</m:t>
            </m:r>
          </m:e>
          <m:sub>
            <m:r>
              <w:rPr>
                <w:rFonts w:ascii="Times New Roman" w:eastAsia="Times New Roman" w:hAnsi="Times New Roman" w:cs="Times New Roman"/>
                <w:sz w:val="24"/>
                <w:szCs w:val="24"/>
              </w:rPr>
              <m:t>t</m:t>
            </m:r>
          </m:sub>
        </m:sSub>
      </m:oMath>
      <w:r w:rsidR="00E84C15">
        <w:rPr>
          <w:rFonts w:ascii="Times New Roman" w:eastAsia="Times New Roman" w:hAnsi="Times New Roman" w:cs="Times New Roman"/>
          <w:sz w:val="24"/>
          <w:szCs w:val="24"/>
        </w:rPr>
        <w:t>is the random effect for year</w:t>
      </w:r>
      <w:commentRangeEnd w:id="281"/>
      <w:r w:rsidR="00E84C15">
        <w:commentReference w:id="281"/>
      </w:r>
      <w:ins w:id="282" w:author="Sarah Converse" w:date="2021-02-28T09:39:00Z">
        <w:r w:rsidR="00035518">
          <w:rPr>
            <w:rFonts w:ascii="Times New Roman" w:eastAsia="Times New Roman" w:hAnsi="Times New Roman" w:cs="Times New Roman"/>
            <w:sz w:val="24"/>
            <w:szCs w:val="24"/>
          </w:rPr>
          <w:t xml:space="preserve">, with variance </w:t>
        </w:r>
      </w:ins>
      <m:oMath>
        <m:sSub>
          <m:sSubPr>
            <m:ctrlPr>
              <w:ins w:id="283" w:author="Sarah Converse" w:date="2021-02-28T09:39:00Z">
                <w:rPr>
                  <w:rFonts w:ascii="Times New Roman" w:eastAsia="Times New Roman" w:hAnsi="Times New Roman" w:cs="Times New Roman"/>
                  <w:sz w:val="24"/>
                  <w:szCs w:val="24"/>
                </w:rPr>
              </w:ins>
            </m:ctrlPr>
          </m:sSubPr>
          <m:e>
            <m:sSup>
              <m:sSupPr>
                <m:ctrlPr>
                  <w:ins w:id="284" w:author="Sarah Converse" w:date="2021-02-28T09:39:00Z">
                    <w:rPr>
                      <w:rFonts w:ascii="Times New Roman" w:eastAsia="Times New Roman" w:hAnsi="Times New Roman" w:cs="Times New Roman"/>
                      <w:sz w:val="24"/>
                      <w:szCs w:val="24"/>
                    </w:rPr>
                  </w:ins>
                </m:ctrlPr>
              </m:sSupPr>
              <m:e>
                <m:r>
                  <w:ins w:id="285" w:author="Sarah Converse" w:date="2021-02-28T09:39:00Z">
                    <w:rPr>
                      <w:rFonts w:ascii="Times New Roman" w:eastAsia="Times New Roman" w:hAnsi="Times New Roman" w:cs="Times New Roman"/>
                      <w:sz w:val="24"/>
                      <w:szCs w:val="24"/>
                    </w:rPr>
                    <m:t>σ</m:t>
                  </w:ins>
                </m:r>
              </m:e>
              <m:sup>
                <m:r>
                  <w:ins w:id="286" w:author="Sarah Converse" w:date="2021-02-28T09:39:00Z">
                    <w:rPr>
                      <w:rFonts w:ascii="Times New Roman" w:eastAsia="Times New Roman" w:hAnsi="Times New Roman" w:cs="Times New Roman"/>
                      <w:sz w:val="24"/>
                      <w:szCs w:val="24"/>
                    </w:rPr>
                    <m:t>2</m:t>
                  </w:ins>
                </m:r>
              </m:sup>
            </m:sSup>
          </m:e>
          <m:sub>
            <m:sSub>
              <m:sSubPr>
                <m:ctrlPr>
                  <w:ins w:id="287" w:author="Sarah Converse" w:date="2021-02-28T09:39:00Z">
                    <w:rPr>
                      <w:rFonts w:ascii="Times New Roman" w:eastAsia="Times New Roman" w:hAnsi="Times New Roman" w:cs="Times New Roman"/>
                      <w:sz w:val="24"/>
                      <w:szCs w:val="24"/>
                    </w:rPr>
                  </w:ins>
                </m:ctrlPr>
              </m:sSubPr>
              <m:e>
                <m:r>
                  <w:ins w:id="288" w:author="Sarah Converse" w:date="2021-02-28T09:39:00Z">
                    <w:rPr>
                      <w:rFonts w:ascii="Times New Roman" w:eastAsia="Times New Roman" w:hAnsi="Times New Roman" w:cs="Times New Roman"/>
                      <w:sz w:val="24"/>
                      <w:szCs w:val="24"/>
                    </w:rPr>
                    <m:t>α</m:t>
                  </w:ins>
                </m:r>
              </m:e>
              <m:sub>
                <m:r>
                  <w:ins w:id="289" w:author="Sarah Converse" w:date="2021-02-28T09:39:00Z">
                    <w:rPr>
                      <w:rFonts w:ascii="Times New Roman" w:eastAsia="Times New Roman" w:hAnsi="Times New Roman" w:cs="Times New Roman"/>
                      <w:sz w:val="24"/>
                      <w:szCs w:val="24"/>
                    </w:rPr>
                    <m:t>t</m:t>
                  </w:ins>
                </m:r>
              </m:sub>
            </m:sSub>
          </m:sub>
        </m:sSub>
      </m:oMath>
    </w:p>
    <w:p w14:paraId="06C6FDD4" w14:textId="1FC1E7D7" w:rsidR="00954036" w:rsidRDefault="00BE5EF2">
      <w:pPr>
        <w:rPr>
          <w:rFonts w:ascii="Times New Roman" w:eastAsia="Times New Roman" w:hAnsi="Times New Roman" w:cs="Times New Roman"/>
          <w:sz w:val="24"/>
          <w:szCs w:val="24"/>
        </w:rPr>
      </w:pPr>
      <m:oMath>
        <m:sSub>
          <m:sSubPr>
            <m:ctrlPr>
              <w:rPr>
                <w:rFonts w:ascii="Cambria Math" w:hAnsi="Cambria Math"/>
              </w:rPr>
            </m:ctrlPr>
          </m:sSubPr>
          <m:e>
            <m:r>
              <w:rPr>
                <w:rFonts w:ascii="Cambria Math" w:hAnsi="Cambria Math"/>
              </w:rPr>
              <m:t>ϵ</m:t>
            </m:r>
          </m:e>
          <m:sub>
            <m:r>
              <w:ins w:id="290" w:author="Sarah Converse" w:date="2021-02-28T09:41:00Z">
                <w:rPr>
                  <w:rFonts w:ascii="Cambria Math" w:hAnsi="Cambria Math"/>
                </w:rPr>
                <m:t>i</m:t>
              </w:ins>
            </m:r>
          </m:sub>
        </m:sSub>
      </m:oMath>
      <w:ins w:id="291" w:author="Sarah Converse" w:date="2021-02-28T09:41:00Z">
        <w:r w:rsidR="00035518">
          <w:rPr>
            <w:rFonts w:ascii="Times New Roman" w:eastAsia="Times New Roman" w:hAnsi="Times New Roman" w:cs="Times New Roman"/>
          </w:rPr>
          <w:t xml:space="preserve"> </w:t>
        </w:r>
      </w:ins>
      <w:r w:rsidR="00E84C15">
        <w:rPr>
          <w:rFonts w:ascii="Times New Roman" w:eastAsia="Times New Roman" w:hAnsi="Times New Roman" w:cs="Times New Roman"/>
          <w:sz w:val="24"/>
          <w:szCs w:val="24"/>
        </w:rPr>
        <w:t xml:space="preserve">is the error </w:t>
      </w:r>
      <w:del w:id="292" w:author="Sarah Converse" w:date="2021-02-28T09:41:00Z">
        <w:r w:rsidR="00E84C15" w:rsidDel="00035518">
          <w:rPr>
            <w:rFonts w:ascii="Times New Roman" w:eastAsia="Times New Roman" w:hAnsi="Times New Roman" w:cs="Times New Roman"/>
            <w:sz w:val="24"/>
            <w:szCs w:val="24"/>
          </w:rPr>
          <w:delText>term</w:delText>
        </w:r>
      </w:del>
      <w:ins w:id="293" w:author="Sarah Converse" w:date="2021-02-28T09:41:00Z">
        <w:r w:rsidR="00035518">
          <w:rPr>
            <w:rFonts w:ascii="Times New Roman" w:eastAsia="Times New Roman" w:hAnsi="Times New Roman" w:cs="Times New Roman"/>
            <w:sz w:val="24"/>
            <w:szCs w:val="24"/>
          </w:rPr>
          <w:t xml:space="preserve">for egg </w:t>
        </w:r>
        <w:proofErr w:type="spellStart"/>
        <w:r w:rsidR="00035518">
          <w:rPr>
            <w:rFonts w:ascii="Times New Roman" w:eastAsia="Times New Roman" w:hAnsi="Times New Roman" w:cs="Times New Roman"/>
            <w:i/>
            <w:iCs/>
            <w:sz w:val="24"/>
            <w:szCs w:val="24"/>
          </w:rPr>
          <w:t>i</w:t>
        </w:r>
      </w:ins>
      <w:proofErr w:type="spellEnd"/>
      <w:ins w:id="294" w:author="Sarah Converse" w:date="2021-02-28T09:39:00Z">
        <w:r w:rsidR="00035518">
          <w:rPr>
            <w:rFonts w:ascii="Times New Roman" w:eastAsia="Times New Roman" w:hAnsi="Times New Roman" w:cs="Times New Roman"/>
            <w:sz w:val="24"/>
            <w:szCs w:val="24"/>
          </w:rPr>
          <w:t xml:space="preserve">, with model </w:t>
        </w:r>
      </w:ins>
      <w:ins w:id="295" w:author="Sarah Converse" w:date="2021-02-28T09:41:00Z">
        <w:r w:rsidR="00035518">
          <w:rPr>
            <w:rFonts w:ascii="Times New Roman" w:eastAsia="Times New Roman" w:hAnsi="Times New Roman" w:cs="Times New Roman"/>
            <w:sz w:val="24"/>
            <w:szCs w:val="24"/>
          </w:rPr>
          <w:t>variance</w:t>
        </w:r>
      </w:ins>
      <w:ins w:id="296" w:author="Sarah Converse" w:date="2021-02-28T09:39:00Z">
        <w:r w:rsidR="00035518">
          <w:rPr>
            <w:rFonts w:ascii="Times New Roman" w:eastAsia="Times New Roman" w:hAnsi="Times New Roman" w:cs="Times New Roman"/>
            <w:sz w:val="24"/>
            <w:szCs w:val="24"/>
          </w:rPr>
          <w:t xml:space="preserve"> </w:t>
        </w:r>
      </w:ins>
      <m:oMath>
        <m:sSup>
          <m:sSupPr>
            <m:ctrlPr>
              <w:ins w:id="297" w:author="Sarah Converse" w:date="2021-02-28T09:39:00Z">
                <w:rPr>
                  <w:rFonts w:ascii="Times New Roman" w:eastAsia="Times New Roman" w:hAnsi="Times New Roman" w:cs="Times New Roman"/>
                  <w:sz w:val="24"/>
                  <w:szCs w:val="24"/>
                </w:rPr>
              </w:ins>
            </m:ctrlPr>
          </m:sSupPr>
          <m:e>
            <m:r>
              <w:ins w:id="298" w:author="Sarah Converse" w:date="2021-02-28T09:39:00Z">
                <w:rPr>
                  <w:rFonts w:ascii="Times New Roman" w:eastAsia="Times New Roman" w:hAnsi="Times New Roman" w:cs="Times New Roman"/>
                  <w:sz w:val="24"/>
                  <w:szCs w:val="24"/>
                </w:rPr>
                <m:t>σ</m:t>
              </w:ins>
            </m:r>
          </m:e>
          <m:sup>
            <m:r>
              <w:ins w:id="299" w:author="Sarah Converse" w:date="2021-02-28T09:39:00Z">
                <w:rPr>
                  <w:rFonts w:ascii="Times New Roman" w:eastAsia="Times New Roman" w:hAnsi="Times New Roman" w:cs="Times New Roman"/>
                  <w:sz w:val="24"/>
                  <w:szCs w:val="24"/>
                </w:rPr>
                <m:t>2</m:t>
              </w:ins>
            </m:r>
          </m:sup>
        </m:sSup>
      </m:oMath>
      <w:del w:id="300" w:author="Sarah Converse" w:date="2021-02-28T09:39:00Z">
        <w:r w:rsidR="00E84C15" w:rsidDel="00035518">
          <w:rPr>
            <w:rFonts w:ascii="Times New Roman" w:eastAsia="Times New Roman" w:hAnsi="Times New Roman" w:cs="Times New Roman"/>
            <w:sz w:val="24"/>
            <w:szCs w:val="24"/>
          </w:rPr>
          <w:delText xml:space="preserve"> </w:delText>
        </w:r>
      </w:del>
    </w:p>
    <w:p w14:paraId="1B0453A2" w14:textId="77777777" w:rsidR="00954036" w:rsidRDefault="00954036">
      <w:pPr>
        <w:rPr>
          <w:rFonts w:ascii="Times New Roman" w:eastAsia="Times New Roman" w:hAnsi="Times New Roman" w:cs="Times New Roman"/>
          <w:b/>
          <w:color w:val="202124"/>
          <w:sz w:val="24"/>
          <w:szCs w:val="24"/>
          <w:highlight w:val="white"/>
        </w:rPr>
      </w:pPr>
    </w:p>
    <w:p w14:paraId="10092860" w14:textId="77777777" w:rsidR="00954036" w:rsidRDefault="00E84C15">
      <w:pPr>
        <w:rPr>
          <w:rFonts w:ascii="Times New Roman" w:eastAsia="Times New Roman" w:hAnsi="Times New Roman" w:cs="Times New Roman"/>
          <w:i/>
          <w:color w:val="202124"/>
          <w:sz w:val="24"/>
          <w:szCs w:val="24"/>
          <w:highlight w:val="white"/>
        </w:rPr>
      </w:pPr>
      <w:r>
        <w:rPr>
          <w:rFonts w:ascii="Times New Roman" w:eastAsia="Times New Roman" w:hAnsi="Times New Roman" w:cs="Times New Roman"/>
          <w:i/>
          <w:color w:val="202124"/>
          <w:sz w:val="24"/>
          <w:szCs w:val="24"/>
          <w:highlight w:val="white"/>
        </w:rPr>
        <w:t xml:space="preserve">Initial Analysis </w:t>
      </w:r>
    </w:p>
    <w:p w14:paraId="4A5E9908" w14:textId="483D0F6F" w:rsidR="00954036" w:rsidRDefault="00E84C15">
      <w:pPr>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Egg size is the product of egg length and egg width for each egg. There are some values that appear to be outliers</w:t>
      </w:r>
      <w:ins w:id="301" w:author="Sarah Converse" w:date="2021-02-28T09:56:00Z">
        <w:r w:rsidR="00E730A5">
          <w:rPr>
            <w:rFonts w:ascii="Times New Roman" w:eastAsia="Times New Roman" w:hAnsi="Times New Roman" w:cs="Times New Roman"/>
            <w:color w:val="202124"/>
            <w:sz w:val="24"/>
            <w:szCs w:val="24"/>
            <w:highlight w:val="white"/>
          </w:rPr>
          <w:t>, possibly due to transcription errors,</w:t>
        </w:r>
      </w:ins>
      <w:r>
        <w:rPr>
          <w:rFonts w:ascii="Times New Roman" w:eastAsia="Times New Roman" w:hAnsi="Times New Roman" w:cs="Times New Roman"/>
          <w:color w:val="202124"/>
          <w:sz w:val="24"/>
          <w:szCs w:val="24"/>
          <w:highlight w:val="white"/>
        </w:rPr>
        <w:t xml:space="preserve"> which will have to be further examined to determine whether they should be omitted from the analysis (Figures 1 and 2). </w:t>
      </w:r>
      <w:del w:id="302" w:author="Sarah Converse" w:date="2021-02-28T09:56:00Z">
        <w:r w:rsidDel="00E730A5">
          <w:rPr>
            <w:rFonts w:ascii="Times New Roman" w:eastAsia="Times New Roman" w:hAnsi="Times New Roman" w:cs="Times New Roman"/>
            <w:color w:val="202124"/>
            <w:sz w:val="24"/>
            <w:szCs w:val="24"/>
            <w:highlight w:val="white"/>
          </w:rPr>
          <w:delText>Upon first inspection of the data, t</w:delText>
        </w:r>
      </w:del>
      <w:ins w:id="303" w:author="Sarah Converse" w:date="2021-02-28T09:56:00Z">
        <w:r w:rsidR="00E730A5">
          <w:rPr>
            <w:rFonts w:ascii="Times New Roman" w:eastAsia="Times New Roman" w:hAnsi="Times New Roman" w:cs="Times New Roman"/>
            <w:color w:val="202124"/>
            <w:sz w:val="24"/>
            <w:szCs w:val="24"/>
            <w:highlight w:val="white"/>
          </w:rPr>
          <w:t>T</w:t>
        </w:r>
      </w:ins>
      <w:r>
        <w:rPr>
          <w:rFonts w:ascii="Times New Roman" w:eastAsia="Times New Roman" w:hAnsi="Times New Roman" w:cs="Times New Roman"/>
          <w:color w:val="202124"/>
          <w:sz w:val="24"/>
          <w:szCs w:val="24"/>
          <w:highlight w:val="white"/>
        </w:rPr>
        <w:t>here are 767 values for egg 1 size and 249 values for egg 2 size (</w:t>
      </w:r>
      <w:commentRangeStart w:id="304"/>
      <w:r w:rsidRPr="00E730A5">
        <w:rPr>
          <w:rFonts w:ascii="Times New Roman" w:eastAsia="Times New Roman" w:hAnsi="Times New Roman" w:cs="Times New Roman"/>
          <w:i/>
          <w:iCs/>
          <w:color w:val="202124"/>
          <w:sz w:val="24"/>
          <w:szCs w:val="24"/>
          <w:highlight w:val="white"/>
          <w:rPrChange w:id="305" w:author="Sarah Converse" w:date="2021-02-28T09:56:00Z">
            <w:rPr>
              <w:rFonts w:ascii="Times New Roman" w:eastAsia="Times New Roman" w:hAnsi="Times New Roman" w:cs="Times New Roman"/>
              <w:color w:val="202124"/>
              <w:sz w:val="24"/>
              <w:szCs w:val="24"/>
              <w:highlight w:val="white"/>
            </w:rPr>
          </w:rPrChange>
        </w:rPr>
        <w:t>n</w:t>
      </w:r>
      <w:commentRangeEnd w:id="304"/>
      <w:r w:rsidR="00E730A5">
        <w:rPr>
          <w:rStyle w:val="CommentReference"/>
        </w:rPr>
        <w:commentReference w:id="304"/>
      </w:r>
      <w:r>
        <w:rPr>
          <w:rFonts w:ascii="Times New Roman" w:eastAsia="Times New Roman" w:hAnsi="Times New Roman" w:cs="Times New Roman"/>
          <w:color w:val="202124"/>
          <w:sz w:val="24"/>
          <w:szCs w:val="24"/>
          <w:highlight w:val="white"/>
        </w:rPr>
        <w:t xml:space="preserve"> = 1016 total samples). The plots with the most observations are APNC (139), LC (298), and CC (305) and there are a total of 27 different observers. </w:t>
      </w:r>
      <w:del w:id="306" w:author="Sarah Converse" w:date="2021-02-28T09:57:00Z">
        <w:r w:rsidDel="00E730A5">
          <w:rPr>
            <w:rFonts w:ascii="Times New Roman" w:eastAsia="Times New Roman" w:hAnsi="Times New Roman" w:cs="Times New Roman"/>
            <w:color w:val="202124"/>
            <w:sz w:val="24"/>
            <w:szCs w:val="24"/>
            <w:highlight w:val="white"/>
          </w:rPr>
          <w:delText>Just by l</w:delText>
        </w:r>
      </w:del>
      <w:ins w:id="307" w:author="Sarah Converse" w:date="2021-02-28T09:57:00Z">
        <w:r w:rsidR="00E730A5">
          <w:rPr>
            <w:rFonts w:ascii="Times New Roman" w:eastAsia="Times New Roman" w:hAnsi="Times New Roman" w:cs="Times New Roman"/>
            <w:color w:val="202124"/>
            <w:sz w:val="24"/>
            <w:szCs w:val="24"/>
            <w:highlight w:val="white"/>
          </w:rPr>
          <w:t>Based on</w:t>
        </w:r>
      </w:ins>
      <w:del w:id="308" w:author="Sarah Converse" w:date="2021-02-28T09:57:00Z">
        <w:r w:rsidDel="00E730A5">
          <w:rPr>
            <w:rFonts w:ascii="Times New Roman" w:eastAsia="Times New Roman" w:hAnsi="Times New Roman" w:cs="Times New Roman"/>
            <w:color w:val="202124"/>
            <w:sz w:val="24"/>
            <w:szCs w:val="24"/>
            <w:highlight w:val="white"/>
          </w:rPr>
          <w:delText>ooking at</w:delText>
        </w:r>
      </w:del>
      <w:r>
        <w:rPr>
          <w:rFonts w:ascii="Times New Roman" w:eastAsia="Times New Roman" w:hAnsi="Times New Roman" w:cs="Times New Roman"/>
          <w:color w:val="202124"/>
          <w:sz w:val="24"/>
          <w:szCs w:val="24"/>
          <w:highlight w:val="white"/>
        </w:rPr>
        <w:t xml:space="preserve"> the boxplot of </w:t>
      </w:r>
      <w:r>
        <w:rPr>
          <w:rFonts w:ascii="Times New Roman" w:eastAsia="Times New Roman" w:hAnsi="Times New Roman" w:cs="Times New Roman"/>
          <w:color w:val="202124"/>
          <w:sz w:val="24"/>
          <w:szCs w:val="24"/>
          <w:highlight w:val="white"/>
        </w:rPr>
        <w:lastRenderedPageBreak/>
        <w:t xml:space="preserve">egg 1 and 2 values, there does not appear to be much variation between years (Figure 3). Mean egg 1 size is 1891.134 and mean egg 2 size is 1920.885. </w:t>
      </w:r>
      <w:commentRangeStart w:id="309"/>
      <w:del w:id="310" w:author="Sarah Converse" w:date="2021-02-28T10:00:00Z">
        <w:r w:rsidDel="00E730A5">
          <w:rPr>
            <w:rFonts w:ascii="Times New Roman" w:eastAsia="Times New Roman" w:hAnsi="Times New Roman" w:cs="Times New Roman"/>
            <w:color w:val="202124"/>
            <w:sz w:val="24"/>
            <w:szCs w:val="24"/>
            <w:highlight w:val="white"/>
          </w:rPr>
          <w:delText xml:space="preserve">The initial analysis of the data reveals that there are </w:delText>
        </w:r>
      </w:del>
      <w:del w:id="311" w:author="Sarah Converse" w:date="2021-02-28T09:58:00Z">
        <w:r w:rsidDel="00E730A5">
          <w:rPr>
            <w:rFonts w:ascii="Times New Roman" w:eastAsia="Times New Roman" w:hAnsi="Times New Roman" w:cs="Times New Roman"/>
            <w:color w:val="202124"/>
            <w:sz w:val="24"/>
            <w:szCs w:val="24"/>
            <w:highlight w:val="white"/>
          </w:rPr>
          <w:delText xml:space="preserve">likely inherent </w:delText>
        </w:r>
      </w:del>
      <w:del w:id="312" w:author="Sarah Converse" w:date="2021-02-28T10:00:00Z">
        <w:r w:rsidDel="00E730A5">
          <w:rPr>
            <w:rFonts w:ascii="Times New Roman" w:eastAsia="Times New Roman" w:hAnsi="Times New Roman" w:cs="Times New Roman"/>
            <w:color w:val="202124"/>
            <w:sz w:val="24"/>
            <w:szCs w:val="24"/>
            <w:highlight w:val="white"/>
          </w:rPr>
          <w:delText xml:space="preserve">differences </w:delText>
        </w:r>
      </w:del>
      <w:del w:id="313" w:author="Sarah Converse" w:date="2021-02-28T09:58:00Z">
        <w:r w:rsidDel="00E730A5">
          <w:rPr>
            <w:rFonts w:ascii="Times New Roman" w:eastAsia="Times New Roman" w:hAnsi="Times New Roman" w:cs="Times New Roman"/>
            <w:color w:val="202124"/>
            <w:sz w:val="24"/>
            <w:szCs w:val="24"/>
            <w:highlight w:val="white"/>
          </w:rPr>
          <w:delText xml:space="preserve">between </w:delText>
        </w:r>
      </w:del>
      <w:del w:id="314" w:author="Sarah Converse" w:date="2021-02-28T10:00:00Z">
        <w:r w:rsidDel="00E730A5">
          <w:rPr>
            <w:rFonts w:ascii="Times New Roman" w:eastAsia="Times New Roman" w:hAnsi="Times New Roman" w:cs="Times New Roman"/>
            <w:color w:val="202124"/>
            <w:sz w:val="24"/>
            <w:szCs w:val="24"/>
            <w:highlight w:val="white"/>
          </w:rPr>
          <w:delText xml:space="preserve">egg </w:delText>
        </w:r>
      </w:del>
      <w:del w:id="315" w:author="Sarah Converse" w:date="2021-02-28T09:58:00Z">
        <w:r w:rsidDel="00E730A5">
          <w:rPr>
            <w:rFonts w:ascii="Times New Roman" w:eastAsia="Times New Roman" w:hAnsi="Times New Roman" w:cs="Times New Roman"/>
            <w:color w:val="202124"/>
            <w:sz w:val="24"/>
            <w:szCs w:val="24"/>
            <w:highlight w:val="white"/>
          </w:rPr>
          <w:delText>sizes</w:delText>
        </w:r>
      </w:del>
      <w:del w:id="316" w:author="Sarah Converse" w:date="2021-02-28T10:00:00Z">
        <w:r w:rsidDel="00E730A5">
          <w:rPr>
            <w:rFonts w:ascii="Times New Roman" w:eastAsia="Times New Roman" w:hAnsi="Times New Roman" w:cs="Times New Roman"/>
            <w:color w:val="202124"/>
            <w:sz w:val="24"/>
            <w:szCs w:val="24"/>
            <w:highlight w:val="white"/>
          </w:rPr>
          <w:delText>, plot</w:delText>
        </w:r>
      </w:del>
      <w:del w:id="317" w:author="Sarah Converse" w:date="2021-02-28T09:58:00Z">
        <w:r w:rsidDel="00E730A5">
          <w:rPr>
            <w:rFonts w:ascii="Times New Roman" w:eastAsia="Times New Roman" w:hAnsi="Times New Roman" w:cs="Times New Roman"/>
            <w:color w:val="202124"/>
            <w:sz w:val="24"/>
            <w:szCs w:val="24"/>
            <w:highlight w:val="white"/>
          </w:rPr>
          <w:delText>s</w:delText>
        </w:r>
      </w:del>
      <w:del w:id="318" w:author="Sarah Converse" w:date="2021-02-28T10:00:00Z">
        <w:r w:rsidDel="00E730A5">
          <w:rPr>
            <w:rFonts w:ascii="Times New Roman" w:eastAsia="Times New Roman" w:hAnsi="Times New Roman" w:cs="Times New Roman"/>
            <w:color w:val="202124"/>
            <w:sz w:val="24"/>
            <w:szCs w:val="24"/>
            <w:highlight w:val="white"/>
          </w:rPr>
          <w:delText>, year</w:delText>
        </w:r>
      </w:del>
      <w:del w:id="319" w:author="Sarah Converse" w:date="2021-02-28T09:58:00Z">
        <w:r w:rsidDel="00E730A5">
          <w:rPr>
            <w:rFonts w:ascii="Times New Roman" w:eastAsia="Times New Roman" w:hAnsi="Times New Roman" w:cs="Times New Roman"/>
            <w:color w:val="202124"/>
            <w:sz w:val="24"/>
            <w:szCs w:val="24"/>
            <w:highlight w:val="white"/>
          </w:rPr>
          <w:delText>s</w:delText>
        </w:r>
      </w:del>
      <w:del w:id="320" w:author="Sarah Converse" w:date="2021-02-28T10:00:00Z">
        <w:r w:rsidDel="00E730A5">
          <w:rPr>
            <w:rFonts w:ascii="Times New Roman" w:eastAsia="Times New Roman" w:hAnsi="Times New Roman" w:cs="Times New Roman"/>
            <w:color w:val="202124"/>
            <w:sz w:val="24"/>
            <w:szCs w:val="24"/>
            <w:highlight w:val="white"/>
          </w:rPr>
          <w:delText>, and observer</w:delText>
        </w:r>
      </w:del>
      <w:del w:id="321" w:author="Sarah Converse" w:date="2021-02-28T09:58:00Z">
        <w:r w:rsidDel="00E730A5">
          <w:rPr>
            <w:rFonts w:ascii="Times New Roman" w:eastAsia="Times New Roman" w:hAnsi="Times New Roman" w:cs="Times New Roman"/>
            <w:color w:val="202124"/>
            <w:sz w:val="24"/>
            <w:szCs w:val="24"/>
            <w:highlight w:val="white"/>
          </w:rPr>
          <w:delText>s that will be interesting to look at when fitting environmental covariates through further work</w:delText>
        </w:r>
      </w:del>
      <w:del w:id="322" w:author="Sarah Converse" w:date="2021-02-28T10:00:00Z">
        <w:r w:rsidDel="00E730A5">
          <w:rPr>
            <w:rFonts w:ascii="Times New Roman" w:eastAsia="Times New Roman" w:hAnsi="Times New Roman" w:cs="Times New Roman"/>
            <w:color w:val="202124"/>
            <w:sz w:val="24"/>
            <w:szCs w:val="24"/>
            <w:highlight w:val="white"/>
          </w:rPr>
          <w:delText xml:space="preserve">. </w:delText>
        </w:r>
      </w:del>
      <w:commentRangeEnd w:id="309"/>
      <w:r w:rsidR="00BE5EF2">
        <w:rPr>
          <w:rStyle w:val="CommentReference"/>
        </w:rPr>
        <w:commentReference w:id="309"/>
      </w:r>
    </w:p>
    <w:p w14:paraId="2A219D8D" w14:textId="77777777" w:rsidR="00954036" w:rsidRDefault="00E84C15">
      <w:pPr>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noProof/>
          <w:color w:val="202124"/>
          <w:sz w:val="24"/>
          <w:szCs w:val="24"/>
          <w:highlight w:val="white"/>
        </w:rPr>
        <w:drawing>
          <wp:inline distT="114300" distB="114300" distL="114300" distR="114300" wp14:anchorId="6A689DC2" wp14:editId="4A790F04">
            <wp:extent cx="5024438" cy="3104872"/>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024438" cy="3104872"/>
                    </a:xfrm>
                    <a:prstGeom prst="rect">
                      <a:avLst/>
                    </a:prstGeom>
                    <a:ln/>
                  </pic:spPr>
                </pic:pic>
              </a:graphicData>
            </a:graphic>
          </wp:inline>
        </w:drawing>
      </w:r>
    </w:p>
    <w:p w14:paraId="66A5F54C" w14:textId="77777777" w:rsidR="00954036" w:rsidRDefault="00E84C15">
      <w:pPr>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 xml:space="preserve">Figure 1. Distribution of the count of egg size values for egg 1 and egg 2. </w:t>
      </w:r>
    </w:p>
    <w:p w14:paraId="07C064F7" w14:textId="77777777" w:rsidR="00954036" w:rsidRDefault="00E84C15">
      <w:pP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2141E9BE" wp14:editId="78B0D6F7">
            <wp:extent cx="5281613" cy="324794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281613" cy="3247945"/>
                    </a:xfrm>
                    <a:prstGeom prst="rect">
                      <a:avLst/>
                    </a:prstGeom>
                    <a:ln/>
                  </pic:spPr>
                </pic:pic>
              </a:graphicData>
            </a:graphic>
          </wp:inline>
        </w:drawing>
      </w:r>
    </w:p>
    <w:p w14:paraId="7AEE10F9" w14:textId="77777777" w:rsidR="00954036" w:rsidRDefault="00E84C15">
      <w:pPr>
        <w:rPr>
          <w:rFonts w:ascii="Times New Roman" w:eastAsia="Times New Roman" w:hAnsi="Times New Roman" w:cs="Times New Roman"/>
          <w:sz w:val="24"/>
          <w:szCs w:val="24"/>
        </w:rPr>
      </w:pPr>
      <w:r>
        <w:rPr>
          <w:rFonts w:ascii="Times New Roman" w:eastAsia="Times New Roman" w:hAnsi="Times New Roman" w:cs="Times New Roman"/>
          <w:sz w:val="24"/>
          <w:szCs w:val="24"/>
        </w:rPr>
        <w:t>Figure 2. Egg size differences between the plots with the most records (APNC, CC, and LC).</w:t>
      </w:r>
    </w:p>
    <w:p w14:paraId="1A0E17F8" w14:textId="77777777" w:rsidR="00954036" w:rsidRDefault="00954036">
      <w:pPr>
        <w:rPr>
          <w:rFonts w:ascii="Times New Roman" w:eastAsia="Times New Roman" w:hAnsi="Times New Roman" w:cs="Times New Roman"/>
          <w:b/>
          <w:sz w:val="24"/>
          <w:szCs w:val="24"/>
        </w:rPr>
      </w:pPr>
    </w:p>
    <w:p w14:paraId="29BA5425" w14:textId="77777777" w:rsidR="00954036" w:rsidRDefault="00954036">
      <w:pPr>
        <w:rPr>
          <w:rFonts w:ascii="Times New Roman" w:eastAsia="Times New Roman" w:hAnsi="Times New Roman" w:cs="Times New Roman"/>
          <w:color w:val="202124"/>
          <w:sz w:val="24"/>
          <w:szCs w:val="24"/>
          <w:highlight w:val="white"/>
        </w:rPr>
      </w:pPr>
    </w:p>
    <w:p w14:paraId="6C3ADB1E" w14:textId="77777777" w:rsidR="00954036" w:rsidRDefault="00E84C15">
      <w:pPr>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noProof/>
          <w:color w:val="202124"/>
          <w:sz w:val="24"/>
          <w:szCs w:val="24"/>
          <w:highlight w:val="white"/>
        </w:rPr>
        <w:lastRenderedPageBreak/>
        <w:drawing>
          <wp:inline distT="114300" distB="114300" distL="114300" distR="114300" wp14:anchorId="3333C3BB" wp14:editId="63E8BC77">
            <wp:extent cx="5172075" cy="3193777"/>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b="1380"/>
                    <a:stretch>
                      <a:fillRect/>
                    </a:stretch>
                  </pic:blipFill>
                  <pic:spPr>
                    <a:xfrm>
                      <a:off x="0" y="0"/>
                      <a:ext cx="5172075" cy="3193777"/>
                    </a:xfrm>
                    <a:prstGeom prst="rect">
                      <a:avLst/>
                    </a:prstGeom>
                    <a:ln/>
                  </pic:spPr>
                </pic:pic>
              </a:graphicData>
            </a:graphic>
          </wp:inline>
        </w:drawing>
      </w:r>
    </w:p>
    <w:p w14:paraId="28F4F946" w14:textId="77777777" w:rsidR="00954036" w:rsidRDefault="00E84C15">
      <w:pPr>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 xml:space="preserve">Figure 3. (A) Egg 1 size values from 2009-2017. (B) Egg 2 size values. </w:t>
      </w:r>
    </w:p>
    <w:p w14:paraId="590BB125" w14:textId="77777777" w:rsidR="00954036" w:rsidRDefault="00954036">
      <w:pPr>
        <w:rPr>
          <w:rFonts w:ascii="Times New Roman" w:eastAsia="Times New Roman" w:hAnsi="Times New Roman" w:cs="Times New Roman"/>
          <w:b/>
          <w:sz w:val="24"/>
          <w:szCs w:val="24"/>
        </w:rPr>
      </w:pPr>
    </w:p>
    <w:p w14:paraId="3097B38E" w14:textId="00592717" w:rsidR="00954036" w:rsidRDefault="00E84C15">
      <w:pPr>
        <w:rPr>
          <w:rFonts w:ascii="Times New Roman" w:eastAsia="Times New Roman" w:hAnsi="Times New Roman" w:cs="Times New Roman"/>
          <w:b/>
          <w:sz w:val="24"/>
          <w:szCs w:val="24"/>
        </w:rPr>
      </w:pPr>
      <w:commentRangeStart w:id="323"/>
      <w:r>
        <w:rPr>
          <w:rFonts w:ascii="Times New Roman" w:eastAsia="Times New Roman" w:hAnsi="Times New Roman" w:cs="Times New Roman"/>
          <w:b/>
          <w:sz w:val="24"/>
          <w:szCs w:val="24"/>
        </w:rPr>
        <w:t xml:space="preserve">Anticipated </w:t>
      </w:r>
      <w:ins w:id="324" w:author="Sarah Converse" w:date="2021-02-28T10:05:00Z">
        <w:r w:rsidR="00E730A5">
          <w:rPr>
            <w:rFonts w:ascii="Times New Roman" w:eastAsia="Times New Roman" w:hAnsi="Times New Roman" w:cs="Times New Roman"/>
            <w:b/>
            <w:sz w:val="24"/>
            <w:szCs w:val="24"/>
          </w:rPr>
          <w:t>O</w:t>
        </w:r>
      </w:ins>
      <w:del w:id="325" w:author="Sarah Converse" w:date="2021-02-28T10:05:00Z">
        <w:r w:rsidDel="00E730A5">
          <w:rPr>
            <w:rFonts w:ascii="Times New Roman" w:eastAsia="Times New Roman" w:hAnsi="Times New Roman" w:cs="Times New Roman"/>
            <w:b/>
            <w:sz w:val="24"/>
            <w:szCs w:val="24"/>
          </w:rPr>
          <w:delText>o</w:delText>
        </w:r>
      </w:del>
      <w:r>
        <w:rPr>
          <w:rFonts w:ascii="Times New Roman" w:eastAsia="Times New Roman" w:hAnsi="Times New Roman" w:cs="Times New Roman"/>
          <w:b/>
          <w:sz w:val="24"/>
          <w:szCs w:val="24"/>
        </w:rPr>
        <w:t xml:space="preserve">utcomes </w:t>
      </w:r>
      <w:commentRangeEnd w:id="323"/>
      <w:r w:rsidR="00E730A5">
        <w:rPr>
          <w:rStyle w:val="CommentReference"/>
        </w:rPr>
        <w:commentReference w:id="323"/>
      </w:r>
    </w:p>
    <w:p w14:paraId="46D023A1" w14:textId="5D040482" w:rsidR="00954036" w:rsidRDefault="00E84C15">
      <w:pPr>
        <w:rPr>
          <w:rFonts w:ascii="Times New Roman" w:eastAsia="Times New Roman" w:hAnsi="Times New Roman" w:cs="Times New Roman"/>
          <w:color w:val="202124"/>
          <w:sz w:val="24"/>
          <w:szCs w:val="24"/>
          <w:highlight w:val="white"/>
        </w:rPr>
      </w:pPr>
      <w:commentRangeStart w:id="326"/>
      <w:del w:id="327" w:author="Sarah Converse" w:date="2021-02-28T10:01:00Z">
        <w:r w:rsidDel="00E730A5">
          <w:rPr>
            <w:rFonts w:ascii="Times New Roman" w:eastAsia="Times New Roman" w:hAnsi="Times New Roman" w:cs="Times New Roman"/>
            <w:sz w:val="24"/>
            <w:szCs w:val="24"/>
          </w:rPr>
          <w:delText xml:space="preserve">I hypothesize that there </w:delText>
        </w:r>
      </w:del>
      <w:del w:id="328" w:author="Sarah Converse" w:date="2021-02-28T10:00:00Z">
        <w:r w:rsidDel="00E730A5">
          <w:rPr>
            <w:rFonts w:ascii="Times New Roman" w:eastAsia="Times New Roman" w:hAnsi="Times New Roman" w:cs="Times New Roman"/>
            <w:sz w:val="24"/>
            <w:szCs w:val="24"/>
          </w:rPr>
          <w:delText>will be</w:delText>
        </w:r>
      </w:del>
      <w:del w:id="329" w:author="Sarah Converse" w:date="2021-02-28T10:01:00Z">
        <w:r w:rsidDel="00E730A5">
          <w:rPr>
            <w:rFonts w:ascii="Times New Roman" w:eastAsia="Times New Roman" w:hAnsi="Times New Roman" w:cs="Times New Roman"/>
            <w:sz w:val="24"/>
            <w:szCs w:val="24"/>
          </w:rPr>
          <w:delText xml:space="preserve"> </w:delText>
        </w:r>
      </w:del>
      <w:del w:id="330" w:author="Sarah Converse" w:date="2021-02-28T10:00:00Z">
        <w:r w:rsidDel="00E730A5">
          <w:rPr>
            <w:rFonts w:ascii="Times New Roman" w:eastAsia="Times New Roman" w:hAnsi="Times New Roman" w:cs="Times New Roman"/>
            <w:sz w:val="24"/>
            <w:szCs w:val="24"/>
          </w:rPr>
          <w:delText xml:space="preserve">some significant </w:delText>
        </w:r>
      </w:del>
      <w:del w:id="331" w:author="Sarah Converse" w:date="2021-02-28T10:01:00Z">
        <w:r w:rsidDel="00E730A5">
          <w:rPr>
            <w:rFonts w:ascii="Times New Roman" w:eastAsia="Times New Roman" w:hAnsi="Times New Roman" w:cs="Times New Roman"/>
            <w:sz w:val="24"/>
            <w:szCs w:val="24"/>
          </w:rPr>
          <w:delText xml:space="preserve">relationship between regional and local marine conditions and egg size throughout the years. </w:delText>
        </w:r>
      </w:del>
      <w:commentRangeEnd w:id="326"/>
      <w:r w:rsidR="00E730A5">
        <w:rPr>
          <w:rStyle w:val="CommentReference"/>
        </w:rPr>
        <w:commentReference w:id="326"/>
      </w:r>
      <w:commentRangeStart w:id="332"/>
      <w:del w:id="333" w:author="Sarah Converse" w:date="2021-02-28T10:02:00Z">
        <w:r w:rsidDel="00E730A5">
          <w:rPr>
            <w:rFonts w:ascii="Times New Roman" w:eastAsia="Times New Roman" w:hAnsi="Times New Roman" w:cs="Times New Roman"/>
            <w:sz w:val="24"/>
            <w:szCs w:val="24"/>
          </w:rPr>
          <w:delText xml:space="preserve">More specifically, during ENSO years that result in warmer sea surface temperature, reduced upwelling, and reduced foraging opportunities, egg size values will be smaller. </w:delText>
        </w:r>
        <w:commentRangeEnd w:id="332"/>
        <w:r w:rsidR="00E730A5" w:rsidDel="00E730A5">
          <w:rPr>
            <w:rStyle w:val="CommentReference"/>
          </w:rPr>
          <w:commentReference w:id="332"/>
        </w:r>
        <w:r w:rsidDel="00E730A5">
          <w:rPr>
            <w:rFonts w:ascii="Times New Roman" w:eastAsia="Times New Roman" w:hAnsi="Times New Roman" w:cs="Times New Roman"/>
            <w:sz w:val="24"/>
            <w:szCs w:val="24"/>
          </w:rPr>
          <w:delText xml:space="preserve">This is mainly due to the fact that </w:delText>
        </w:r>
      </w:del>
      <w:ins w:id="334" w:author="Sarah Converse" w:date="2021-02-28T10:02:00Z">
        <w:r w:rsidR="00E730A5">
          <w:rPr>
            <w:rFonts w:ascii="Times New Roman" w:eastAsia="Times New Roman" w:hAnsi="Times New Roman" w:cs="Times New Roman"/>
            <w:sz w:val="24"/>
            <w:szCs w:val="24"/>
          </w:rPr>
          <w:t>Given the large relative size of eggs</w:t>
        </w:r>
      </w:ins>
      <w:ins w:id="335" w:author="Sarah Converse" w:date="2021-02-28T10:03:00Z">
        <w:r w:rsidR="00E730A5">
          <w:rPr>
            <w:rFonts w:ascii="Times New Roman" w:eastAsia="Times New Roman" w:hAnsi="Times New Roman" w:cs="Times New Roman"/>
            <w:sz w:val="24"/>
            <w:szCs w:val="24"/>
          </w:rPr>
          <w:t xml:space="preserve"> produced by murrelets</w:t>
        </w:r>
      </w:ins>
      <w:ins w:id="336" w:author="Sarah Converse" w:date="2021-02-28T10:07:00Z">
        <w:r w:rsidR="00810EE8">
          <w:rPr>
            <w:rFonts w:ascii="Times New Roman" w:eastAsia="Times New Roman" w:hAnsi="Times New Roman" w:cs="Times New Roman"/>
            <w:sz w:val="24"/>
            <w:szCs w:val="24"/>
          </w:rPr>
          <w:t xml:space="preserve">, </w:t>
        </w:r>
      </w:ins>
      <w:ins w:id="337" w:author="Sarah Converse" w:date="2021-02-28T10:10:00Z">
        <w:r w:rsidR="00810EE8">
          <w:rPr>
            <w:rFonts w:ascii="Times New Roman" w:eastAsia="Times New Roman" w:hAnsi="Times New Roman" w:cs="Times New Roman"/>
            <w:sz w:val="24"/>
            <w:szCs w:val="24"/>
          </w:rPr>
          <w:t>necessary to support</w:t>
        </w:r>
      </w:ins>
      <w:ins w:id="338" w:author="Sarah Converse" w:date="2021-02-28T10:03:00Z">
        <w:r w:rsidR="00E730A5">
          <w:rPr>
            <w:rFonts w:ascii="Times New Roman" w:eastAsia="Times New Roman" w:hAnsi="Times New Roman" w:cs="Times New Roman"/>
            <w:sz w:val="24"/>
            <w:szCs w:val="24"/>
          </w:rPr>
          <w:t xml:space="preserve"> </w:t>
        </w:r>
        <w:proofErr w:type="spellStart"/>
        <w:r w:rsidR="00E730A5">
          <w:rPr>
            <w:rFonts w:ascii="Times New Roman" w:eastAsia="Times New Roman" w:hAnsi="Times New Roman" w:cs="Times New Roman"/>
            <w:sz w:val="24"/>
            <w:szCs w:val="24"/>
          </w:rPr>
          <w:t>precocial</w:t>
        </w:r>
      </w:ins>
      <w:ins w:id="339" w:author="Sarah Converse" w:date="2021-02-28T10:10:00Z">
        <w:r w:rsidR="00810EE8">
          <w:rPr>
            <w:rFonts w:ascii="Times New Roman" w:eastAsia="Times New Roman" w:hAnsi="Times New Roman" w:cs="Times New Roman"/>
            <w:sz w:val="24"/>
            <w:szCs w:val="24"/>
          </w:rPr>
          <w:t>ity</w:t>
        </w:r>
      </w:ins>
      <w:proofErr w:type="spellEnd"/>
      <w:ins w:id="340" w:author="Sarah Converse" w:date="2021-02-28T10:07:00Z">
        <w:r w:rsidR="00810EE8">
          <w:rPr>
            <w:rFonts w:ascii="Times New Roman" w:eastAsia="Times New Roman" w:hAnsi="Times New Roman" w:cs="Times New Roman"/>
            <w:sz w:val="24"/>
            <w:szCs w:val="24"/>
          </w:rPr>
          <w:t xml:space="preserve">, </w:t>
        </w:r>
      </w:ins>
      <w:ins w:id="341" w:author="Sarah Converse" w:date="2021-02-28T10:02:00Z">
        <w:r w:rsidR="00E730A5">
          <w:rPr>
            <w:rFonts w:ascii="Times New Roman" w:eastAsia="Times New Roman" w:hAnsi="Times New Roman" w:cs="Times New Roman"/>
            <w:sz w:val="24"/>
            <w:szCs w:val="24"/>
          </w:rPr>
          <w:t xml:space="preserve">investment in egg production requires a </w:t>
        </w:r>
      </w:ins>
      <w:del w:id="342" w:author="Sarah Converse" w:date="2021-02-28T10:02:00Z">
        <w:r w:rsidDel="00E730A5">
          <w:rPr>
            <w:rFonts w:ascii="Times New Roman" w:eastAsia="Times New Roman" w:hAnsi="Times New Roman" w:cs="Times New Roman"/>
            <w:sz w:val="24"/>
            <w:szCs w:val="24"/>
          </w:rPr>
          <w:delText xml:space="preserve">murrelets invest a lot of </w:delText>
        </w:r>
      </w:del>
      <w:ins w:id="343" w:author="Sarah Converse" w:date="2021-02-28T10:02:00Z">
        <w:r w:rsidR="00E730A5">
          <w:rPr>
            <w:rFonts w:ascii="Times New Roman" w:eastAsia="Times New Roman" w:hAnsi="Times New Roman" w:cs="Times New Roman"/>
            <w:sz w:val="24"/>
            <w:szCs w:val="24"/>
          </w:rPr>
          <w:t xml:space="preserve">large amount of </w:t>
        </w:r>
      </w:ins>
      <w:r>
        <w:rPr>
          <w:rFonts w:ascii="Times New Roman" w:eastAsia="Times New Roman" w:hAnsi="Times New Roman" w:cs="Times New Roman"/>
          <w:sz w:val="24"/>
          <w:szCs w:val="24"/>
        </w:rPr>
        <w:t>energy</w:t>
      </w:r>
      <w:ins w:id="344" w:author="Sarah Converse" w:date="2021-02-28T10:03:00Z">
        <w:r w:rsidR="00E730A5">
          <w:rPr>
            <w:rFonts w:ascii="Times New Roman" w:eastAsia="Times New Roman" w:hAnsi="Times New Roman" w:cs="Times New Roman"/>
            <w:sz w:val="24"/>
            <w:szCs w:val="24"/>
          </w:rPr>
          <w:t xml:space="preserve">. </w:t>
        </w:r>
      </w:ins>
      <w:del w:id="345" w:author="Sarah Converse" w:date="2021-02-28T10:03:00Z">
        <w:r w:rsidDel="00E730A5">
          <w:rPr>
            <w:rFonts w:ascii="Times New Roman" w:eastAsia="Times New Roman" w:hAnsi="Times New Roman" w:cs="Times New Roman"/>
            <w:sz w:val="24"/>
            <w:szCs w:val="24"/>
          </w:rPr>
          <w:delText xml:space="preserve"> into their eggs in order for precocial chicks to hatch and thus they </w:delText>
        </w:r>
      </w:del>
      <w:ins w:id="346" w:author="Sarah Converse" w:date="2021-02-28T10:03:00Z">
        <w:r w:rsidR="00E730A5">
          <w:rPr>
            <w:rFonts w:ascii="Times New Roman" w:eastAsia="Times New Roman" w:hAnsi="Times New Roman" w:cs="Times New Roman"/>
            <w:sz w:val="24"/>
            <w:szCs w:val="24"/>
          </w:rPr>
          <w:t xml:space="preserve">Given that murrelets </w:t>
        </w:r>
      </w:ins>
      <w:r>
        <w:rPr>
          <w:rFonts w:ascii="Times New Roman" w:eastAsia="Times New Roman" w:hAnsi="Times New Roman" w:cs="Times New Roman"/>
          <w:sz w:val="24"/>
          <w:szCs w:val="24"/>
        </w:rPr>
        <w:t>must rely on their dynamic marine environment to gain those resources</w:t>
      </w:r>
      <w:ins w:id="347" w:author="Sarah Converse" w:date="2021-02-28T10:03:00Z">
        <w:r w:rsidR="00E730A5">
          <w:rPr>
            <w:rFonts w:ascii="Times New Roman" w:eastAsia="Times New Roman" w:hAnsi="Times New Roman" w:cs="Times New Roman"/>
            <w:sz w:val="24"/>
            <w:szCs w:val="24"/>
          </w:rPr>
          <w:t xml:space="preserve">, </w:t>
        </w:r>
      </w:ins>
      <w:del w:id="348" w:author="Sarah Converse" w:date="2021-02-28T10:03:00Z">
        <w:r w:rsidDel="00E730A5">
          <w:rPr>
            <w:rFonts w:ascii="Times New Roman" w:eastAsia="Times New Roman" w:hAnsi="Times New Roman" w:cs="Times New Roman"/>
            <w:sz w:val="24"/>
            <w:szCs w:val="24"/>
          </w:rPr>
          <w:delText xml:space="preserve">. Hence, </w:delText>
        </w:r>
      </w:del>
      <w:r>
        <w:rPr>
          <w:rFonts w:ascii="Times New Roman" w:eastAsia="Times New Roman" w:hAnsi="Times New Roman" w:cs="Times New Roman"/>
          <w:sz w:val="24"/>
          <w:szCs w:val="24"/>
        </w:rPr>
        <w:t xml:space="preserve">fluctuations in the marine conditions will likely </w:t>
      </w:r>
      <w:ins w:id="349" w:author="Sarah Converse" w:date="2021-02-28T10:11:00Z">
        <w:r w:rsidR="00810EE8">
          <w:rPr>
            <w:rFonts w:ascii="Times New Roman" w:eastAsia="Times New Roman" w:hAnsi="Times New Roman" w:cs="Times New Roman"/>
            <w:sz w:val="24"/>
            <w:szCs w:val="24"/>
          </w:rPr>
          <w:t xml:space="preserve">be </w:t>
        </w:r>
      </w:ins>
      <w:r>
        <w:rPr>
          <w:rFonts w:ascii="Times New Roman" w:eastAsia="Times New Roman" w:hAnsi="Times New Roman" w:cs="Times New Roman"/>
          <w:sz w:val="24"/>
          <w:szCs w:val="24"/>
        </w:rPr>
        <w:t>reflect</w:t>
      </w:r>
      <w:ins w:id="350" w:author="Sarah Converse" w:date="2021-02-28T10:11:00Z">
        <w:r w:rsidR="00810EE8">
          <w:rPr>
            <w:rFonts w:ascii="Times New Roman" w:eastAsia="Times New Roman" w:hAnsi="Times New Roman" w:cs="Times New Roman"/>
            <w:sz w:val="24"/>
            <w:szCs w:val="24"/>
          </w:rPr>
          <w:t>ed</w:t>
        </w:r>
      </w:ins>
      <w:r>
        <w:rPr>
          <w:rFonts w:ascii="Times New Roman" w:eastAsia="Times New Roman" w:hAnsi="Times New Roman" w:cs="Times New Roman"/>
          <w:sz w:val="24"/>
          <w:szCs w:val="24"/>
        </w:rPr>
        <w:t xml:space="preserve"> </w:t>
      </w:r>
      <w:ins w:id="351" w:author="Sarah Converse" w:date="2021-02-28T10:11:00Z">
        <w:r w:rsidR="00810EE8">
          <w:rPr>
            <w:rFonts w:ascii="Times New Roman" w:eastAsia="Times New Roman" w:hAnsi="Times New Roman" w:cs="Times New Roman"/>
            <w:sz w:val="24"/>
            <w:szCs w:val="24"/>
          </w:rPr>
          <w:t xml:space="preserve">in </w:t>
        </w:r>
      </w:ins>
      <w:r>
        <w:rPr>
          <w:rFonts w:ascii="Times New Roman" w:eastAsia="Times New Roman" w:hAnsi="Times New Roman" w:cs="Times New Roman"/>
          <w:sz w:val="24"/>
          <w:szCs w:val="24"/>
        </w:rPr>
        <w:t>fluctuations in egg size</w:t>
      </w:r>
      <w:ins w:id="352" w:author="Sarah Converse" w:date="2021-02-28T10:10:00Z">
        <w:r w:rsidR="00810EE8">
          <w:rPr>
            <w:rFonts w:ascii="Times New Roman" w:eastAsia="Times New Roman" w:hAnsi="Times New Roman" w:cs="Times New Roman"/>
            <w:sz w:val="24"/>
            <w:szCs w:val="24"/>
          </w:rPr>
          <w:t>.</w:t>
        </w:r>
      </w:ins>
      <w:ins w:id="353" w:author="Sarah Converse" w:date="2021-02-28T10:03:00Z">
        <w:r w:rsidR="00E730A5">
          <w:rPr>
            <w:rFonts w:ascii="Times New Roman" w:eastAsia="Times New Roman" w:hAnsi="Times New Roman" w:cs="Times New Roman"/>
            <w:sz w:val="24"/>
            <w:szCs w:val="24"/>
          </w:rPr>
          <w:t xml:space="preserve"> </w:t>
        </w:r>
      </w:ins>
      <w:ins w:id="354" w:author="Sarah Converse" w:date="2021-02-28T10:10:00Z">
        <w:r w:rsidR="00810EE8">
          <w:rPr>
            <w:rFonts w:ascii="Times New Roman" w:eastAsia="Times New Roman" w:hAnsi="Times New Roman" w:cs="Times New Roman"/>
            <w:sz w:val="24"/>
            <w:szCs w:val="24"/>
          </w:rPr>
          <w:t>My results on t</w:t>
        </w:r>
      </w:ins>
      <w:ins w:id="355" w:author="Sarah Converse" w:date="2021-02-28T10:04:00Z">
        <w:r w:rsidR="00E730A5">
          <w:rPr>
            <w:rFonts w:ascii="Times New Roman" w:eastAsia="Times New Roman" w:hAnsi="Times New Roman" w:cs="Times New Roman"/>
            <w:sz w:val="24"/>
            <w:szCs w:val="24"/>
          </w:rPr>
          <w:t>he effect of environmental fluctuations on egg size</w:t>
        </w:r>
      </w:ins>
      <w:del w:id="356" w:author="Sarah Converse" w:date="2021-02-28T10:10:00Z">
        <w:r w:rsidDel="00810EE8">
          <w:rPr>
            <w:rFonts w:ascii="Times New Roman" w:eastAsia="Times New Roman" w:hAnsi="Times New Roman" w:cs="Times New Roman"/>
            <w:sz w:val="24"/>
            <w:szCs w:val="24"/>
          </w:rPr>
          <w:delText xml:space="preserve">. </w:delText>
        </w:r>
      </w:del>
      <w:ins w:id="357" w:author="Sarah Converse" w:date="2021-02-28T10:04:00Z">
        <w:r w:rsidR="00E730A5">
          <w:rPr>
            <w:rFonts w:ascii="Times New Roman" w:eastAsia="Times New Roman" w:hAnsi="Times New Roman" w:cs="Times New Roman"/>
            <w:sz w:val="24"/>
            <w:szCs w:val="24"/>
          </w:rPr>
          <w:t xml:space="preserve"> will help to predict how murrelet populations may respond to </w:t>
        </w:r>
      </w:ins>
      <w:ins w:id="358" w:author="Sarah Converse" w:date="2021-02-28T10:05:00Z">
        <w:r w:rsidR="00E730A5">
          <w:rPr>
            <w:rFonts w:ascii="Times New Roman" w:eastAsia="Times New Roman" w:hAnsi="Times New Roman" w:cs="Times New Roman"/>
            <w:sz w:val="24"/>
            <w:szCs w:val="24"/>
          </w:rPr>
          <w:t>changing oceanic conditions, particularly if embryo survival or post-hatching performance of chicks</w:t>
        </w:r>
      </w:ins>
      <w:ins w:id="359" w:author="Sarah Converse" w:date="2021-02-28T10:10:00Z">
        <w:r w:rsidR="00810EE8">
          <w:rPr>
            <w:rFonts w:ascii="Times New Roman" w:eastAsia="Times New Roman" w:hAnsi="Times New Roman" w:cs="Times New Roman"/>
            <w:sz w:val="24"/>
            <w:szCs w:val="24"/>
          </w:rPr>
          <w:t xml:space="preserve"> can be linked to egg size</w:t>
        </w:r>
      </w:ins>
      <w:ins w:id="360" w:author="Sarah Converse" w:date="2021-02-28T10:05:00Z">
        <w:r w:rsidR="00E730A5">
          <w:rPr>
            <w:rFonts w:ascii="Times New Roman" w:eastAsia="Times New Roman" w:hAnsi="Times New Roman" w:cs="Times New Roman"/>
            <w:sz w:val="24"/>
            <w:szCs w:val="24"/>
          </w:rPr>
          <w:t xml:space="preserve">. </w:t>
        </w:r>
      </w:ins>
      <w:del w:id="361" w:author="Sarah Converse" w:date="2021-02-28T10:04:00Z">
        <w:r w:rsidDel="00E730A5">
          <w:rPr>
            <w:rFonts w:ascii="Times New Roman" w:eastAsia="Times New Roman" w:hAnsi="Times New Roman" w:cs="Times New Roman"/>
            <w:sz w:val="24"/>
            <w:szCs w:val="24"/>
          </w:rPr>
          <w:delText>Secondly, I predict that</w:delText>
        </w:r>
      </w:del>
      <w:ins w:id="362" w:author="Sarah Converse" w:date="2021-02-28T10:21:00Z">
        <w:r w:rsidR="00E33FC0">
          <w:rPr>
            <w:rFonts w:ascii="Times New Roman" w:eastAsia="Times New Roman" w:hAnsi="Times New Roman" w:cs="Times New Roman"/>
            <w:sz w:val="24"/>
            <w:szCs w:val="24"/>
          </w:rPr>
          <w:t>My r</w:t>
        </w:r>
      </w:ins>
      <w:ins w:id="363" w:author="Sarah Converse" w:date="2021-02-28T10:11:00Z">
        <w:r w:rsidR="00810EE8">
          <w:rPr>
            <w:rFonts w:ascii="Times New Roman" w:eastAsia="Times New Roman" w:hAnsi="Times New Roman" w:cs="Times New Roman"/>
            <w:sz w:val="24"/>
            <w:szCs w:val="24"/>
          </w:rPr>
          <w:t>esults on the ef</w:t>
        </w:r>
      </w:ins>
      <w:ins w:id="364" w:author="Sarah Converse" w:date="2021-02-28T10:12:00Z">
        <w:r w:rsidR="00810EE8">
          <w:rPr>
            <w:rFonts w:ascii="Times New Roman" w:eastAsia="Times New Roman" w:hAnsi="Times New Roman" w:cs="Times New Roman"/>
            <w:sz w:val="24"/>
            <w:szCs w:val="24"/>
          </w:rPr>
          <w:t>fect of</w:t>
        </w:r>
      </w:ins>
      <w:r>
        <w:rPr>
          <w:rFonts w:ascii="Times New Roman" w:eastAsia="Times New Roman" w:hAnsi="Times New Roman" w:cs="Times New Roman"/>
          <w:sz w:val="24"/>
          <w:szCs w:val="24"/>
        </w:rPr>
        <w:t xml:space="preserve"> egg order </w:t>
      </w:r>
      <w:del w:id="365" w:author="Sarah Converse" w:date="2021-02-28T10:21:00Z">
        <w:r w:rsidDel="00E33FC0">
          <w:rPr>
            <w:rFonts w:ascii="Times New Roman" w:eastAsia="Times New Roman" w:hAnsi="Times New Roman" w:cs="Times New Roman"/>
            <w:sz w:val="24"/>
            <w:szCs w:val="24"/>
          </w:rPr>
          <w:delText xml:space="preserve">will </w:delText>
        </w:r>
      </w:del>
      <w:del w:id="366" w:author="Sarah Converse" w:date="2021-02-28T10:12:00Z">
        <w:r w:rsidDel="00810EE8">
          <w:rPr>
            <w:rFonts w:ascii="Times New Roman" w:eastAsia="Times New Roman" w:hAnsi="Times New Roman" w:cs="Times New Roman"/>
            <w:sz w:val="24"/>
            <w:szCs w:val="24"/>
          </w:rPr>
          <w:delText>explain some of the inherent variability in egg size between the first and second egg laid</w:delText>
        </w:r>
      </w:del>
      <w:ins w:id="367" w:author="Sarah Converse" w:date="2021-02-28T10:12:00Z">
        <w:r w:rsidR="00810EE8">
          <w:rPr>
            <w:rFonts w:ascii="Times New Roman" w:eastAsia="Times New Roman" w:hAnsi="Times New Roman" w:cs="Times New Roman"/>
            <w:sz w:val="24"/>
            <w:szCs w:val="24"/>
          </w:rPr>
          <w:t xml:space="preserve">on </w:t>
        </w:r>
      </w:ins>
      <w:ins w:id="368" w:author="Sarah Converse" w:date="2021-02-28T10:21:00Z">
        <w:r w:rsidR="00E33FC0">
          <w:rPr>
            <w:rFonts w:ascii="Times New Roman" w:eastAsia="Times New Roman" w:hAnsi="Times New Roman" w:cs="Times New Roman"/>
            <w:sz w:val="24"/>
            <w:szCs w:val="24"/>
          </w:rPr>
          <w:t xml:space="preserve">egg </w:t>
        </w:r>
      </w:ins>
      <w:ins w:id="369" w:author="Sarah Converse" w:date="2021-02-28T10:12:00Z">
        <w:r w:rsidR="00810EE8">
          <w:rPr>
            <w:rFonts w:ascii="Times New Roman" w:eastAsia="Times New Roman" w:hAnsi="Times New Roman" w:cs="Times New Roman"/>
            <w:sz w:val="24"/>
            <w:szCs w:val="24"/>
          </w:rPr>
          <w:t xml:space="preserve">size will provide a clearer understanding of how energy is allocated </w:t>
        </w:r>
      </w:ins>
      <w:ins w:id="370" w:author="Sarah Converse" w:date="2021-02-28T10:21:00Z">
        <w:r w:rsidR="00E33FC0">
          <w:rPr>
            <w:rFonts w:ascii="Times New Roman" w:eastAsia="Times New Roman" w:hAnsi="Times New Roman" w:cs="Times New Roman"/>
            <w:sz w:val="24"/>
            <w:szCs w:val="24"/>
          </w:rPr>
          <w:t>across</w:t>
        </w:r>
      </w:ins>
      <w:ins w:id="371" w:author="Sarah Converse" w:date="2021-02-28T10:12:00Z">
        <w:r w:rsidR="00810EE8">
          <w:rPr>
            <w:rFonts w:ascii="Times New Roman" w:eastAsia="Times New Roman" w:hAnsi="Times New Roman" w:cs="Times New Roman"/>
            <w:sz w:val="24"/>
            <w:szCs w:val="24"/>
          </w:rPr>
          <w:t xml:space="preserve"> multiple eggs</w:t>
        </w:r>
      </w:ins>
      <w:ins w:id="372" w:author="Sarah Converse" w:date="2021-02-28T10:22:00Z">
        <w:r w:rsidR="00E33FC0">
          <w:rPr>
            <w:rFonts w:ascii="Times New Roman" w:eastAsia="Times New Roman" w:hAnsi="Times New Roman" w:cs="Times New Roman"/>
            <w:sz w:val="24"/>
            <w:szCs w:val="24"/>
          </w:rPr>
          <w:t xml:space="preserve">; it appears this energy allocation is not equal given that </w:t>
        </w:r>
      </w:ins>
      <w:del w:id="373" w:author="Sarah Converse" w:date="2021-02-28T10:22:00Z">
        <w:r w:rsidDel="00E33FC0">
          <w:rPr>
            <w:rFonts w:ascii="Times New Roman" w:eastAsia="Times New Roman" w:hAnsi="Times New Roman" w:cs="Times New Roman"/>
            <w:sz w:val="24"/>
            <w:szCs w:val="24"/>
          </w:rPr>
          <w:delText xml:space="preserve"> as the </w:delText>
        </w:r>
      </w:del>
      <w:r>
        <w:rPr>
          <w:rFonts w:ascii="Times New Roman" w:eastAsia="Times New Roman" w:hAnsi="Times New Roman" w:cs="Times New Roman"/>
          <w:sz w:val="24"/>
          <w:szCs w:val="24"/>
        </w:rPr>
        <w:t>second egg</w:t>
      </w:r>
      <w:ins w:id="374" w:author="Sarah Converse" w:date="2021-02-28T10:22:00Z">
        <w:r w:rsidR="00E33FC0">
          <w:rPr>
            <w:rFonts w:ascii="Times New Roman" w:eastAsia="Times New Roman" w:hAnsi="Times New Roman" w:cs="Times New Roman"/>
            <w:sz w:val="24"/>
            <w:szCs w:val="24"/>
          </w:rPr>
          <w:t>s</w:t>
        </w:r>
      </w:ins>
      <w:r>
        <w:rPr>
          <w:rFonts w:ascii="Times New Roman" w:eastAsia="Times New Roman" w:hAnsi="Times New Roman" w:cs="Times New Roman"/>
          <w:sz w:val="24"/>
          <w:szCs w:val="24"/>
        </w:rPr>
        <w:t xml:space="preserve"> </w:t>
      </w:r>
      <w:del w:id="375" w:author="Sarah Converse" w:date="2021-02-28T10:22:00Z">
        <w:r w:rsidDel="00E33FC0">
          <w:rPr>
            <w:rFonts w:ascii="Times New Roman" w:eastAsia="Times New Roman" w:hAnsi="Times New Roman" w:cs="Times New Roman"/>
            <w:sz w:val="24"/>
            <w:szCs w:val="24"/>
          </w:rPr>
          <w:delText xml:space="preserve">of a clutch is </w:delText>
        </w:r>
      </w:del>
      <w:ins w:id="376" w:author="Sarah Converse" w:date="2021-02-28T10:22:00Z">
        <w:r w:rsidR="00E33FC0">
          <w:rPr>
            <w:rFonts w:ascii="Times New Roman" w:eastAsia="Times New Roman" w:hAnsi="Times New Roman" w:cs="Times New Roman"/>
            <w:sz w:val="24"/>
            <w:szCs w:val="24"/>
          </w:rPr>
          <w:t xml:space="preserve">appear to be </w:t>
        </w:r>
      </w:ins>
      <w:del w:id="377" w:author="Sarah Converse" w:date="2021-02-28T10:13:00Z">
        <w:r w:rsidDel="00810EE8">
          <w:rPr>
            <w:rFonts w:ascii="Times New Roman" w:eastAsia="Times New Roman" w:hAnsi="Times New Roman" w:cs="Times New Roman"/>
            <w:sz w:val="24"/>
            <w:szCs w:val="24"/>
          </w:rPr>
          <w:delText>approximately 1 gram heavier than the first</w:delText>
        </w:r>
      </w:del>
      <w:ins w:id="378" w:author="Sarah Converse" w:date="2021-02-28T10:13:00Z">
        <w:r w:rsidR="00810EE8">
          <w:rPr>
            <w:rFonts w:ascii="Times New Roman" w:eastAsia="Times New Roman" w:hAnsi="Times New Roman" w:cs="Times New Roman"/>
            <w:sz w:val="24"/>
            <w:szCs w:val="24"/>
          </w:rPr>
          <w:t>larger than first</w:t>
        </w:r>
      </w:ins>
      <w:ins w:id="379" w:author="Sarah Converse" w:date="2021-02-28T10:22:00Z">
        <w:r w:rsidR="00E33FC0">
          <w:rPr>
            <w:rFonts w:ascii="Times New Roman" w:eastAsia="Times New Roman" w:hAnsi="Times New Roman" w:cs="Times New Roman"/>
            <w:sz w:val="24"/>
            <w:szCs w:val="24"/>
          </w:rPr>
          <w:t xml:space="preserve"> eggs</w:t>
        </w:r>
      </w:ins>
      <w:r>
        <w:rPr>
          <w:rFonts w:ascii="Times New Roman" w:eastAsia="Times New Roman" w:hAnsi="Times New Roman" w:cs="Times New Roman"/>
          <w:sz w:val="24"/>
          <w:szCs w:val="24"/>
        </w:rPr>
        <w:t xml:space="preserve"> (Murray et. al, 1983</w:t>
      </w:r>
      <w:ins w:id="380" w:author="Sarah Converse" w:date="2021-02-28T10:12:00Z">
        <w:r w:rsidR="00810EE8">
          <w:rPr>
            <w:rFonts w:ascii="Times New Roman" w:eastAsia="Times New Roman" w:hAnsi="Times New Roman" w:cs="Times New Roman"/>
            <w:sz w:val="24"/>
            <w:szCs w:val="24"/>
          </w:rPr>
          <w:t>; preliminary results</w:t>
        </w:r>
      </w:ins>
      <w:r>
        <w:rPr>
          <w:rFonts w:ascii="Times New Roman" w:eastAsia="Times New Roman" w:hAnsi="Times New Roman" w:cs="Times New Roman"/>
          <w:sz w:val="24"/>
          <w:szCs w:val="24"/>
        </w:rPr>
        <w:t xml:space="preserve">). </w:t>
      </w:r>
      <w:del w:id="381" w:author="Sarah Converse" w:date="2021-02-28T10:14:00Z">
        <w:r w:rsidDel="00810EE8">
          <w:rPr>
            <w:rFonts w:ascii="Times New Roman" w:eastAsia="Times New Roman" w:hAnsi="Times New Roman" w:cs="Times New Roman"/>
            <w:sz w:val="24"/>
            <w:szCs w:val="24"/>
          </w:rPr>
          <w:delText xml:space="preserve">Thirdly, I predict that observer and plot random effects will contribute to the variance in egg size. I believe this will be the case as the plots included in the analysis vary in accessibility and observers have different experience levels when conducting these measurements. </w:delText>
        </w:r>
      </w:del>
      <w:ins w:id="382" w:author="Sarah Converse" w:date="2021-02-28T10:15:00Z">
        <w:r w:rsidR="00810EE8">
          <w:rPr>
            <w:rFonts w:ascii="Times New Roman" w:eastAsia="Times New Roman" w:hAnsi="Times New Roman" w:cs="Times New Roman"/>
            <w:sz w:val="24"/>
            <w:szCs w:val="24"/>
          </w:rPr>
          <w:t>My analysis of the</w:t>
        </w:r>
      </w:ins>
      <w:ins w:id="383" w:author="Sarah Converse" w:date="2021-02-28T10:14:00Z">
        <w:r w:rsidR="00810EE8">
          <w:rPr>
            <w:rFonts w:ascii="Times New Roman" w:eastAsia="Times New Roman" w:hAnsi="Times New Roman" w:cs="Times New Roman"/>
            <w:sz w:val="24"/>
            <w:szCs w:val="24"/>
          </w:rPr>
          <w:t xml:space="preserve"> effects of plot on egg size </w:t>
        </w:r>
      </w:ins>
      <w:ins w:id="384" w:author="Sarah Converse" w:date="2021-02-28T10:15:00Z">
        <w:r w:rsidR="00810EE8">
          <w:rPr>
            <w:rFonts w:ascii="Times New Roman" w:eastAsia="Times New Roman" w:hAnsi="Times New Roman" w:cs="Times New Roman"/>
            <w:sz w:val="24"/>
            <w:szCs w:val="24"/>
          </w:rPr>
          <w:t>will</w:t>
        </w:r>
      </w:ins>
      <w:ins w:id="385" w:author="Sarah Converse" w:date="2021-02-28T10:14:00Z">
        <w:r w:rsidR="00810EE8">
          <w:rPr>
            <w:rFonts w:ascii="Times New Roman" w:eastAsia="Times New Roman" w:hAnsi="Times New Roman" w:cs="Times New Roman"/>
            <w:sz w:val="24"/>
            <w:szCs w:val="24"/>
          </w:rPr>
          <w:t xml:space="preserve"> provide insight into possible p</w:t>
        </w:r>
      </w:ins>
      <w:ins w:id="386" w:author="Sarah Converse" w:date="2021-02-28T10:15:00Z">
        <w:r w:rsidR="00810EE8">
          <w:rPr>
            <w:rFonts w:ascii="Times New Roman" w:eastAsia="Times New Roman" w:hAnsi="Times New Roman" w:cs="Times New Roman"/>
            <w:sz w:val="24"/>
            <w:szCs w:val="24"/>
          </w:rPr>
          <w:t>lot differences, which could be attributed to differences in foraging areas for birds in different plots, or potentially genetic differences</w:t>
        </w:r>
      </w:ins>
      <w:ins w:id="387" w:author="Sarah Converse" w:date="2021-02-28T10:23:00Z">
        <w:r w:rsidR="00E33FC0">
          <w:rPr>
            <w:rFonts w:ascii="Times New Roman" w:eastAsia="Times New Roman" w:hAnsi="Times New Roman" w:cs="Times New Roman"/>
            <w:sz w:val="24"/>
            <w:szCs w:val="24"/>
          </w:rPr>
          <w:t>. G</w:t>
        </w:r>
      </w:ins>
      <w:commentRangeStart w:id="388"/>
      <w:ins w:id="389" w:author="Sarah Converse" w:date="2021-02-28T10:15:00Z">
        <w:r w:rsidR="00810EE8">
          <w:rPr>
            <w:rFonts w:ascii="Times New Roman" w:eastAsia="Times New Roman" w:hAnsi="Times New Roman" w:cs="Times New Roman"/>
            <w:sz w:val="24"/>
            <w:szCs w:val="24"/>
          </w:rPr>
          <w:t xml:space="preserve">iven </w:t>
        </w:r>
        <w:r w:rsidR="00810EE8">
          <w:rPr>
            <w:rFonts w:ascii="Times New Roman" w:eastAsia="Times New Roman" w:hAnsi="Times New Roman" w:cs="Times New Roman"/>
            <w:sz w:val="24"/>
            <w:szCs w:val="24"/>
          </w:rPr>
          <w:lastRenderedPageBreak/>
          <w:t>the natal site fidelity of many seab</w:t>
        </w:r>
      </w:ins>
      <w:ins w:id="390" w:author="Sarah Converse" w:date="2021-02-28T10:16:00Z">
        <w:r w:rsidR="00810EE8">
          <w:rPr>
            <w:rFonts w:ascii="Times New Roman" w:eastAsia="Times New Roman" w:hAnsi="Times New Roman" w:cs="Times New Roman"/>
            <w:sz w:val="24"/>
            <w:szCs w:val="24"/>
          </w:rPr>
          <w:t xml:space="preserve">irds, genetic isolation can quickly develop over relatively small spatial </w:t>
        </w:r>
        <w:r w:rsidR="00E33FC0">
          <w:rPr>
            <w:rFonts w:ascii="Times New Roman" w:eastAsia="Times New Roman" w:hAnsi="Times New Roman" w:cs="Times New Roman"/>
            <w:sz w:val="24"/>
            <w:szCs w:val="24"/>
          </w:rPr>
          <w:t>scales.</w:t>
        </w:r>
        <w:commentRangeEnd w:id="388"/>
        <w:r w:rsidR="00E33FC0">
          <w:rPr>
            <w:rStyle w:val="CommentReference"/>
          </w:rPr>
          <w:commentReference w:id="388"/>
        </w:r>
      </w:ins>
      <w:ins w:id="391" w:author="Sarah Converse" w:date="2021-02-28T10:15:00Z">
        <w:r w:rsidR="00810EE8">
          <w:rPr>
            <w:rFonts w:ascii="Times New Roman" w:eastAsia="Times New Roman" w:hAnsi="Times New Roman" w:cs="Times New Roman"/>
            <w:sz w:val="24"/>
            <w:szCs w:val="24"/>
          </w:rPr>
          <w:t xml:space="preserve"> </w:t>
        </w:r>
      </w:ins>
      <w:del w:id="392" w:author="Sarah Converse" w:date="2021-02-28T10:17:00Z">
        <w:r w:rsidDel="00E33FC0">
          <w:rPr>
            <w:rFonts w:ascii="Times New Roman" w:eastAsia="Times New Roman" w:hAnsi="Times New Roman" w:cs="Times New Roman"/>
            <w:sz w:val="24"/>
            <w:szCs w:val="24"/>
          </w:rPr>
          <w:delText>For example</w:delText>
        </w:r>
      </w:del>
      <w:ins w:id="393" w:author="Sarah Converse" w:date="2021-02-28T10:17:00Z">
        <w:r w:rsidR="00E33FC0">
          <w:rPr>
            <w:rFonts w:ascii="Times New Roman" w:eastAsia="Times New Roman" w:hAnsi="Times New Roman" w:cs="Times New Roman"/>
            <w:sz w:val="24"/>
            <w:szCs w:val="24"/>
          </w:rPr>
          <w:t>Alternatively, some differences in egg size by plot could be attributable to observer;</w:t>
        </w:r>
      </w:ins>
      <w:del w:id="394" w:author="Sarah Converse" w:date="2021-02-28T10:17:00Z">
        <w:r w:rsidDel="00E33FC0">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 xml:space="preserve"> the 2012 SBI Final Report </w:t>
      </w:r>
      <w:del w:id="395" w:author="Sarah Converse" w:date="2021-02-28T10:17:00Z">
        <w:r w:rsidDel="00E33FC0">
          <w:rPr>
            <w:rFonts w:ascii="Times New Roman" w:eastAsia="Times New Roman" w:hAnsi="Times New Roman" w:cs="Times New Roman"/>
            <w:sz w:val="24"/>
            <w:szCs w:val="24"/>
          </w:rPr>
          <w:delText xml:space="preserve">talks </w:delText>
        </w:r>
      </w:del>
      <w:ins w:id="396" w:author="Sarah Converse" w:date="2021-02-28T10:18:00Z">
        <w:r w:rsidR="00E33FC0">
          <w:rPr>
            <w:rFonts w:ascii="Times New Roman" w:eastAsia="Times New Roman" w:hAnsi="Times New Roman" w:cs="Times New Roman"/>
            <w:sz w:val="24"/>
            <w:szCs w:val="24"/>
          </w:rPr>
          <w:t>discusses how</w:t>
        </w:r>
      </w:ins>
      <w:del w:id="397" w:author="Sarah Converse" w:date="2021-02-28T10:17:00Z">
        <w:r w:rsidDel="00E33FC0">
          <w:rPr>
            <w:rFonts w:ascii="Times New Roman" w:eastAsia="Times New Roman" w:hAnsi="Times New Roman" w:cs="Times New Roman"/>
            <w:sz w:val="24"/>
            <w:szCs w:val="24"/>
          </w:rPr>
          <w:delText>about how</w:delText>
        </w:r>
      </w:del>
      <w:r>
        <w:rPr>
          <w:rFonts w:ascii="Times New Roman" w:eastAsia="Times New Roman" w:hAnsi="Times New Roman" w:cs="Times New Roman"/>
          <w:sz w:val="24"/>
          <w:szCs w:val="24"/>
        </w:rPr>
        <w:t xml:space="preserve"> APNC, one of the three plots with the most data points, is hard to monitor and requires skilled observers </w:t>
      </w:r>
      <w:del w:id="398" w:author="Sarah Converse" w:date="2021-02-28T10:18:00Z">
        <w:r w:rsidDel="00E33FC0">
          <w:rPr>
            <w:rFonts w:ascii="Times New Roman" w:eastAsia="Times New Roman" w:hAnsi="Times New Roman" w:cs="Times New Roman"/>
            <w:sz w:val="24"/>
            <w:szCs w:val="24"/>
          </w:rPr>
          <w:delText xml:space="preserve">which could influence egg data collection </w:delText>
        </w:r>
      </w:del>
      <w:r>
        <w:rPr>
          <w:rFonts w:ascii="Times New Roman" w:eastAsia="Times New Roman" w:hAnsi="Times New Roman" w:cs="Times New Roman"/>
          <w:sz w:val="24"/>
          <w:szCs w:val="24"/>
        </w:rPr>
        <w:t>(Harvey et. al, 2014)</w:t>
      </w:r>
      <w:ins w:id="399" w:author="Sarah Converse" w:date="2021-02-28T10:23:00Z">
        <w:r w:rsidR="00E33FC0">
          <w:rPr>
            <w:rFonts w:ascii="Times New Roman" w:eastAsia="Times New Roman" w:hAnsi="Times New Roman" w:cs="Times New Roman"/>
            <w:sz w:val="24"/>
            <w:szCs w:val="24"/>
          </w:rPr>
          <w:t xml:space="preserve"> suggesting that observer effort is not allocated equally across plots</w:t>
        </w:r>
      </w:ins>
      <w:r>
        <w:rPr>
          <w:rFonts w:ascii="Times New Roman" w:eastAsia="Times New Roman" w:hAnsi="Times New Roman" w:cs="Times New Roman"/>
          <w:sz w:val="24"/>
          <w:szCs w:val="24"/>
        </w:rPr>
        <w:t xml:space="preserve">. </w:t>
      </w:r>
      <w:ins w:id="400" w:author="Sarah Converse" w:date="2021-02-28T10:18:00Z">
        <w:r w:rsidR="00E33FC0">
          <w:rPr>
            <w:rFonts w:ascii="Times New Roman" w:eastAsia="Times New Roman" w:hAnsi="Times New Roman" w:cs="Times New Roman"/>
            <w:sz w:val="24"/>
            <w:szCs w:val="24"/>
          </w:rPr>
          <w:t>Thus, I will also evaluate the degree to which observers themselves influence egg measurements due to slightly different egg measu</w:t>
        </w:r>
      </w:ins>
      <w:ins w:id="401" w:author="Sarah Converse" w:date="2021-02-28T10:19:00Z">
        <w:r w:rsidR="00E33FC0">
          <w:rPr>
            <w:rFonts w:ascii="Times New Roman" w:eastAsia="Times New Roman" w:hAnsi="Times New Roman" w:cs="Times New Roman"/>
            <w:sz w:val="24"/>
            <w:szCs w:val="24"/>
          </w:rPr>
          <w:t>rement practices</w:t>
        </w:r>
      </w:ins>
      <w:ins w:id="402" w:author="Sarah Converse" w:date="2021-02-28T10:26:00Z">
        <w:r w:rsidR="00E33FC0">
          <w:rPr>
            <w:rFonts w:ascii="Times New Roman" w:eastAsia="Times New Roman" w:hAnsi="Times New Roman" w:cs="Times New Roman"/>
            <w:sz w:val="24"/>
            <w:szCs w:val="24"/>
          </w:rPr>
          <w:t xml:space="preserve">. If </w:t>
        </w:r>
      </w:ins>
      <w:ins w:id="403" w:author="Sarah Converse" w:date="2021-02-28T10:27:00Z">
        <w:r w:rsidR="004B0A42">
          <w:rPr>
            <w:rFonts w:ascii="Times New Roman" w:eastAsia="Times New Roman" w:hAnsi="Times New Roman" w:cs="Times New Roman"/>
            <w:sz w:val="24"/>
            <w:szCs w:val="24"/>
          </w:rPr>
          <w:t>observer</w:t>
        </w:r>
      </w:ins>
      <w:ins w:id="404" w:author="Sarah Converse" w:date="2021-02-28T10:26:00Z">
        <w:r w:rsidR="00E33FC0">
          <w:rPr>
            <w:rFonts w:ascii="Times New Roman" w:eastAsia="Times New Roman" w:hAnsi="Times New Roman" w:cs="Times New Roman"/>
            <w:sz w:val="24"/>
            <w:szCs w:val="24"/>
          </w:rPr>
          <w:t xml:space="preserve"> effects appear </w:t>
        </w:r>
      </w:ins>
      <w:ins w:id="405" w:author="Sarah Converse" w:date="2021-02-28T10:27:00Z">
        <w:r w:rsidR="004B0A42">
          <w:rPr>
            <w:rFonts w:ascii="Times New Roman" w:eastAsia="Times New Roman" w:hAnsi="Times New Roman" w:cs="Times New Roman"/>
            <w:sz w:val="24"/>
            <w:szCs w:val="24"/>
          </w:rPr>
          <w:t xml:space="preserve">to be </w:t>
        </w:r>
      </w:ins>
      <w:ins w:id="406" w:author="Sarah Converse" w:date="2021-02-28T10:26:00Z">
        <w:r w:rsidR="00E33FC0">
          <w:rPr>
            <w:rFonts w:ascii="Times New Roman" w:eastAsia="Times New Roman" w:hAnsi="Times New Roman" w:cs="Times New Roman"/>
            <w:sz w:val="24"/>
            <w:szCs w:val="24"/>
          </w:rPr>
          <w:t>important, this</w:t>
        </w:r>
      </w:ins>
      <w:ins w:id="407" w:author="Sarah Converse" w:date="2021-02-28T10:19:00Z">
        <w:r w:rsidR="00E33FC0">
          <w:rPr>
            <w:rFonts w:ascii="Times New Roman" w:eastAsia="Times New Roman" w:hAnsi="Times New Roman" w:cs="Times New Roman"/>
            <w:sz w:val="24"/>
            <w:szCs w:val="24"/>
          </w:rPr>
          <w:t xml:space="preserve"> would suggest that further training</w:t>
        </w:r>
      </w:ins>
      <w:ins w:id="408" w:author="Sarah Converse" w:date="2021-02-28T10:26:00Z">
        <w:r w:rsidR="004B0A42">
          <w:rPr>
            <w:rFonts w:ascii="Times New Roman" w:eastAsia="Times New Roman" w:hAnsi="Times New Roman" w:cs="Times New Roman"/>
            <w:sz w:val="24"/>
            <w:szCs w:val="24"/>
          </w:rPr>
          <w:t xml:space="preserve"> is</w:t>
        </w:r>
      </w:ins>
      <w:ins w:id="409" w:author="Sarah Converse" w:date="2021-02-28T10:19:00Z">
        <w:r w:rsidR="00E33FC0">
          <w:rPr>
            <w:rFonts w:ascii="Times New Roman" w:eastAsia="Times New Roman" w:hAnsi="Times New Roman" w:cs="Times New Roman"/>
            <w:sz w:val="24"/>
            <w:szCs w:val="24"/>
          </w:rPr>
          <w:t xml:space="preserve"> warranted to better standardize egg measurement</w:t>
        </w:r>
      </w:ins>
      <w:ins w:id="410" w:author="Sarah Converse" w:date="2021-02-28T10:26:00Z">
        <w:r w:rsidR="004B0A42">
          <w:rPr>
            <w:rFonts w:ascii="Times New Roman" w:eastAsia="Times New Roman" w:hAnsi="Times New Roman" w:cs="Times New Roman"/>
            <w:sz w:val="24"/>
            <w:szCs w:val="24"/>
          </w:rPr>
          <w:t xml:space="preserve"> if it is to continue as part of </w:t>
        </w:r>
      </w:ins>
      <w:ins w:id="411" w:author="Sarah Converse" w:date="2021-02-28T10:27:00Z">
        <w:r w:rsidR="004B0A42">
          <w:rPr>
            <w:rFonts w:ascii="Times New Roman" w:eastAsia="Times New Roman" w:hAnsi="Times New Roman" w:cs="Times New Roman"/>
            <w:sz w:val="24"/>
            <w:szCs w:val="24"/>
          </w:rPr>
          <w:t xml:space="preserve">the </w:t>
        </w:r>
      </w:ins>
      <w:ins w:id="412" w:author="Sarah Converse" w:date="2021-02-28T10:26:00Z">
        <w:r w:rsidR="004B0A42">
          <w:rPr>
            <w:rFonts w:ascii="Times New Roman" w:eastAsia="Times New Roman" w:hAnsi="Times New Roman" w:cs="Times New Roman"/>
            <w:sz w:val="24"/>
            <w:szCs w:val="24"/>
          </w:rPr>
          <w:t>monitoring</w:t>
        </w:r>
      </w:ins>
      <w:ins w:id="413" w:author="Sarah Converse" w:date="2021-02-28T10:27:00Z">
        <w:r w:rsidR="004B0A42">
          <w:rPr>
            <w:rFonts w:ascii="Times New Roman" w:eastAsia="Times New Roman" w:hAnsi="Times New Roman" w:cs="Times New Roman"/>
            <w:sz w:val="24"/>
            <w:szCs w:val="24"/>
          </w:rPr>
          <w:t xml:space="preserve"> protocol</w:t>
        </w:r>
      </w:ins>
      <w:ins w:id="414" w:author="Sarah Converse" w:date="2021-02-28T10:19:00Z">
        <w:r w:rsidR="00E33FC0">
          <w:rPr>
            <w:rFonts w:ascii="Times New Roman" w:eastAsia="Times New Roman" w:hAnsi="Times New Roman" w:cs="Times New Roman"/>
            <w:sz w:val="24"/>
            <w:szCs w:val="24"/>
          </w:rPr>
          <w:t xml:space="preserve">. </w:t>
        </w:r>
      </w:ins>
      <w:del w:id="415" w:author="Sarah Converse" w:date="2021-02-28T10:19:00Z">
        <w:r w:rsidDel="00E33FC0">
          <w:rPr>
            <w:rFonts w:ascii="Times New Roman" w:eastAsia="Times New Roman" w:hAnsi="Times New Roman" w:cs="Times New Roman"/>
            <w:sz w:val="24"/>
            <w:szCs w:val="24"/>
          </w:rPr>
          <w:delText xml:space="preserve">Furthermore, the initial data analysis revealed that there were differences in the number of records each observer made ranging from 1 to 234 individual observations. </w:delText>
        </w:r>
      </w:del>
      <w:r>
        <w:rPr>
          <w:rFonts w:ascii="Times New Roman" w:eastAsia="Times New Roman" w:hAnsi="Times New Roman" w:cs="Times New Roman"/>
          <w:color w:val="202124"/>
          <w:sz w:val="24"/>
          <w:szCs w:val="24"/>
          <w:highlight w:val="white"/>
        </w:rPr>
        <w:t xml:space="preserve">Lastly, although there have been efforts to collect egg measurement data at SBI for many years, no analysis of those measurements has been conducted. This research will provide an initial step towards understanding the importance of collecting </w:t>
      </w:r>
      <w:del w:id="416" w:author="Sarah Converse" w:date="2021-02-28T10:27:00Z">
        <w:r w:rsidDel="004B0A42">
          <w:rPr>
            <w:rFonts w:ascii="Times New Roman" w:eastAsia="Times New Roman" w:hAnsi="Times New Roman" w:cs="Times New Roman"/>
            <w:color w:val="202124"/>
            <w:sz w:val="24"/>
            <w:szCs w:val="24"/>
            <w:highlight w:val="white"/>
          </w:rPr>
          <w:delText xml:space="preserve">this </w:delText>
        </w:r>
      </w:del>
      <w:ins w:id="417" w:author="Sarah Converse" w:date="2021-02-28T10:27:00Z">
        <w:r w:rsidR="004B0A42">
          <w:rPr>
            <w:rFonts w:ascii="Times New Roman" w:eastAsia="Times New Roman" w:hAnsi="Times New Roman" w:cs="Times New Roman"/>
            <w:color w:val="202124"/>
            <w:sz w:val="24"/>
            <w:szCs w:val="24"/>
            <w:highlight w:val="white"/>
          </w:rPr>
          <w:t xml:space="preserve">these </w:t>
        </w:r>
      </w:ins>
      <w:r>
        <w:rPr>
          <w:rFonts w:ascii="Times New Roman" w:eastAsia="Times New Roman" w:hAnsi="Times New Roman" w:cs="Times New Roman"/>
          <w:color w:val="202124"/>
          <w:sz w:val="24"/>
          <w:szCs w:val="24"/>
          <w:highlight w:val="white"/>
        </w:rPr>
        <w:t>monitoring data</w:t>
      </w:r>
      <w:ins w:id="418" w:author="Sarah Converse" w:date="2021-02-28T10:19:00Z">
        <w:r w:rsidR="00E33FC0">
          <w:rPr>
            <w:rFonts w:ascii="Times New Roman" w:eastAsia="Times New Roman" w:hAnsi="Times New Roman" w:cs="Times New Roman"/>
            <w:color w:val="202124"/>
            <w:sz w:val="24"/>
            <w:szCs w:val="24"/>
            <w:highlight w:val="white"/>
          </w:rPr>
          <w:t>. This anal</w:t>
        </w:r>
      </w:ins>
      <w:ins w:id="419" w:author="Sarah Converse" w:date="2021-02-28T10:20:00Z">
        <w:r w:rsidR="00E33FC0">
          <w:rPr>
            <w:rFonts w:ascii="Times New Roman" w:eastAsia="Times New Roman" w:hAnsi="Times New Roman" w:cs="Times New Roman"/>
            <w:color w:val="202124"/>
            <w:sz w:val="24"/>
            <w:szCs w:val="24"/>
            <w:highlight w:val="white"/>
          </w:rPr>
          <w:t>ysis is important because egg size monitoring</w:t>
        </w:r>
      </w:ins>
      <w:r>
        <w:rPr>
          <w:rFonts w:ascii="Times New Roman" w:eastAsia="Times New Roman" w:hAnsi="Times New Roman" w:cs="Times New Roman"/>
          <w:color w:val="202124"/>
          <w:sz w:val="24"/>
          <w:szCs w:val="24"/>
          <w:highlight w:val="white"/>
        </w:rPr>
        <w:t xml:space="preserve"> </w:t>
      </w:r>
      <w:del w:id="420" w:author="Sarah Converse" w:date="2021-02-28T10:20:00Z">
        <w:r w:rsidDel="00E33FC0">
          <w:rPr>
            <w:rFonts w:ascii="Times New Roman" w:eastAsia="Times New Roman" w:hAnsi="Times New Roman" w:cs="Times New Roman"/>
            <w:color w:val="202124"/>
            <w:sz w:val="24"/>
            <w:szCs w:val="24"/>
            <w:highlight w:val="white"/>
          </w:rPr>
          <w:delText xml:space="preserve">as it </w:delText>
        </w:r>
      </w:del>
      <w:r>
        <w:rPr>
          <w:rFonts w:ascii="Times New Roman" w:eastAsia="Times New Roman" w:hAnsi="Times New Roman" w:cs="Times New Roman"/>
          <w:color w:val="202124"/>
          <w:sz w:val="24"/>
          <w:szCs w:val="24"/>
          <w:highlight w:val="white"/>
        </w:rPr>
        <w:t>requires significant time and effort, and could potentially be disrupti</w:t>
      </w:r>
      <w:ins w:id="421" w:author="Sarah Converse" w:date="2021-02-28T10:20:00Z">
        <w:r w:rsidR="00E33FC0">
          <w:rPr>
            <w:rFonts w:ascii="Times New Roman" w:eastAsia="Times New Roman" w:hAnsi="Times New Roman" w:cs="Times New Roman"/>
            <w:color w:val="202124"/>
            <w:sz w:val="24"/>
            <w:szCs w:val="24"/>
            <w:highlight w:val="white"/>
          </w:rPr>
          <w:t>ve to</w:t>
        </w:r>
      </w:ins>
      <w:del w:id="422" w:author="Sarah Converse" w:date="2021-02-28T10:20:00Z">
        <w:r w:rsidDel="00E33FC0">
          <w:rPr>
            <w:rFonts w:ascii="Times New Roman" w:eastAsia="Times New Roman" w:hAnsi="Times New Roman" w:cs="Times New Roman"/>
            <w:color w:val="202124"/>
            <w:sz w:val="24"/>
            <w:szCs w:val="24"/>
            <w:highlight w:val="white"/>
          </w:rPr>
          <w:delText>ng</w:delText>
        </w:r>
      </w:del>
      <w:r>
        <w:rPr>
          <w:rFonts w:ascii="Times New Roman" w:eastAsia="Times New Roman" w:hAnsi="Times New Roman" w:cs="Times New Roman"/>
          <w:color w:val="202124"/>
          <w:sz w:val="24"/>
          <w:szCs w:val="24"/>
          <w:highlight w:val="white"/>
        </w:rPr>
        <w:t xml:space="preserve"> murrelet breeding through the direct handling of eggs. </w:t>
      </w:r>
    </w:p>
    <w:p w14:paraId="39F3B78C" w14:textId="77777777" w:rsidR="00954036" w:rsidRDefault="00954036">
      <w:pPr>
        <w:rPr>
          <w:rFonts w:ascii="Times New Roman" w:eastAsia="Times New Roman" w:hAnsi="Times New Roman" w:cs="Times New Roman"/>
          <w:color w:val="202124"/>
          <w:sz w:val="24"/>
          <w:szCs w:val="24"/>
          <w:highlight w:val="white"/>
        </w:rPr>
      </w:pPr>
    </w:p>
    <w:p w14:paraId="55D54A74" w14:textId="77777777" w:rsidR="00954036" w:rsidRDefault="00E84C15">
      <w:pPr>
        <w:rPr>
          <w:rFonts w:ascii="Times New Roman" w:eastAsia="Times New Roman" w:hAnsi="Times New Roman" w:cs="Times New Roman"/>
          <w:b/>
          <w:color w:val="202124"/>
          <w:sz w:val="24"/>
          <w:szCs w:val="24"/>
          <w:highlight w:val="white"/>
        </w:rPr>
      </w:pPr>
      <w:r>
        <w:rPr>
          <w:rFonts w:ascii="Times New Roman" w:eastAsia="Times New Roman" w:hAnsi="Times New Roman" w:cs="Times New Roman"/>
          <w:b/>
          <w:color w:val="202124"/>
          <w:sz w:val="24"/>
          <w:szCs w:val="24"/>
          <w:highlight w:val="white"/>
        </w:rPr>
        <w:t xml:space="preserve">Research Timetable </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65"/>
        <w:gridCol w:w="5295"/>
      </w:tblGrid>
      <w:tr w:rsidR="00954036" w14:paraId="5746B3FA" w14:textId="77777777">
        <w:tc>
          <w:tcPr>
            <w:tcW w:w="4065" w:type="dxa"/>
            <w:shd w:val="clear" w:color="auto" w:fill="auto"/>
            <w:tcMar>
              <w:top w:w="100" w:type="dxa"/>
              <w:left w:w="100" w:type="dxa"/>
              <w:bottom w:w="100" w:type="dxa"/>
              <w:right w:w="100" w:type="dxa"/>
            </w:tcMar>
          </w:tcPr>
          <w:p w14:paraId="729620C0" w14:textId="77777777" w:rsidR="00954036" w:rsidRDefault="00E84C15">
            <w:pPr>
              <w:widowControl w:val="0"/>
              <w:spacing w:line="240" w:lineRule="auto"/>
              <w:jc w:val="center"/>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b/>
                <w:color w:val="202124"/>
                <w:sz w:val="24"/>
                <w:szCs w:val="24"/>
                <w:highlight w:val="white"/>
              </w:rPr>
              <w:t>Tasks</w:t>
            </w:r>
            <w:r>
              <w:rPr>
                <w:rFonts w:ascii="Times New Roman" w:eastAsia="Times New Roman" w:hAnsi="Times New Roman" w:cs="Times New Roman"/>
                <w:color w:val="202124"/>
                <w:sz w:val="24"/>
                <w:szCs w:val="24"/>
                <w:highlight w:val="white"/>
              </w:rPr>
              <w:t xml:space="preserve"> </w:t>
            </w:r>
          </w:p>
        </w:tc>
        <w:tc>
          <w:tcPr>
            <w:tcW w:w="5295" w:type="dxa"/>
            <w:shd w:val="clear" w:color="auto" w:fill="auto"/>
            <w:tcMar>
              <w:top w:w="100" w:type="dxa"/>
              <w:left w:w="100" w:type="dxa"/>
              <w:bottom w:w="100" w:type="dxa"/>
              <w:right w:w="100" w:type="dxa"/>
            </w:tcMar>
          </w:tcPr>
          <w:p w14:paraId="04735313" w14:textId="77777777" w:rsidR="00954036" w:rsidRDefault="00E84C15">
            <w:pPr>
              <w:widowControl w:val="0"/>
              <w:spacing w:line="240" w:lineRule="auto"/>
              <w:jc w:val="center"/>
              <w:rPr>
                <w:rFonts w:ascii="Times New Roman" w:eastAsia="Times New Roman" w:hAnsi="Times New Roman" w:cs="Times New Roman"/>
                <w:b/>
                <w:color w:val="202124"/>
                <w:sz w:val="24"/>
                <w:szCs w:val="24"/>
                <w:highlight w:val="white"/>
              </w:rPr>
            </w:pPr>
            <w:r>
              <w:rPr>
                <w:rFonts w:ascii="Times New Roman" w:eastAsia="Times New Roman" w:hAnsi="Times New Roman" w:cs="Times New Roman"/>
                <w:b/>
                <w:color w:val="202124"/>
                <w:sz w:val="24"/>
                <w:szCs w:val="24"/>
                <w:highlight w:val="white"/>
              </w:rPr>
              <w:t>Time allocation</w:t>
            </w:r>
          </w:p>
        </w:tc>
      </w:tr>
      <w:tr w:rsidR="00954036" w14:paraId="4608061E" w14:textId="77777777">
        <w:tc>
          <w:tcPr>
            <w:tcW w:w="4065" w:type="dxa"/>
            <w:shd w:val="clear" w:color="auto" w:fill="auto"/>
            <w:tcMar>
              <w:top w:w="100" w:type="dxa"/>
              <w:left w:w="100" w:type="dxa"/>
              <w:bottom w:w="100" w:type="dxa"/>
              <w:right w:w="100" w:type="dxa"/>
            </w:tcMar>
          </w:tcPr>
          <w:p w14:paraId="4E7360E0" w14:textId="77777777" w:rsidR="00954036" w:rsidRDefault="00E84C15">
            <w:pPr>
              <w:widowControl w:val="0"/>
              <w:spacing w:line="240" w:lineRule="auto"/>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 xml:space="preserve">Data collection </w:t>
            </w:r>
          </w:p>
        </w:tc>
        <w:tc>
          <w:tcPr>
            <w:tcW w:w="5295" w:type="dxa"/>
            <w:shd w:val="clear" w:color="auto" w:fill="auto"/>
            <w:tcMar>
              <w:top w:w="100" w:type="dxa"/>
              <w:left w:w="100" w:type="dxa"/>
              <w:bottom w:w="100" w:type="dxa"/>
              <w:right w:w="100" w:type="dxa"/>
            </w:tcMar>
          </w:tcPr>
          <w:p w14:paraId="3B585029" w14:textId="77777777" w:rsidR="00954036" w:rsidRDefault="00E84C15">
            <w:pPr>
              <w:widowControl w:val="0"/>
              <w:spacing w:line="240" w:lineRule="auto"/>
              <w:rPr>
                <w:rFonts w:ascii="Times New Roman" w:eastAsia="Times New Roman" w:hAnsi="Times New Roman" w:cs="Times New Roman"/>
                <w:i/>
                <w:color w:val="202124"/>
                <w:sz w:val="24"/>
                <w:szCs w:val="24"/>
                <w:highlight w:val="white"/>
              </w:rPr>
            </w:pPr>
            <w:r>
              <w:rPr>
                <w:rFonts w:ascii="Times New Roman" w:eastAsia="Times New Roman" w:hAnsi="Times New Roman" w:cs="Times New Roman"/>
                <w:color w:val="202124"/>
                <w:sz w:val="24"/>
                <w:szCs w:val="24"/>
                <w:highlight w:val="white"/>
              </w:rPr>
              <w:t>Completed</w:t>
            </w:r>
          </w:p>
        </w:tc>
      </w:tr>
      <w:tr w:rsidR="00954036" w14:paraId="79845DF3" w14:textId="77777777">
        <w:tc>
          <w:tcPr>
            <w:tcW w:w="4065" w:type="dxa"/>
            <w:shd w:val="clear" w:color="auto" w:fill="auto"/>
            <w:tcMar>
              <w:top w:w="100" w:type="dxa"/>
              <w:left w:w="100" w:type="dxa"/>
              <w:bottom w:w="100" w:type="dxa"/>
              <w:right w:w="100" w:type="dxa"/>
            </w:tcMar>
          </w:tcPr>
          <w:p w14:paraId="3CDF82D7" w14:textId="77777777" w:rsidR="00954036" w:rsidRDefault="00E84C15">
            <w:pPr>
              <w:widowControl w:val="0"/>
              <w:spacing w:line="240" w:lineRule="auto"/>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Data analysis</w:t>
            </w:r>
          </w:p>
        </w:tc>
        <w:tc>
          <w:tcPr>
            <w:tcW w:w="5295" w:type="dxa"/>
            <w:shd w:val="clear" w:color="auto" w:fill="auto"/>
            <w:tcMar>
              <w:top w:w="100" w:type="dxa"/>
              <w:left w:w="100" w:type="dxa"/>
              <w:bottom w:w="100" w:type="dxa"/>
              <w:right w:w="100" w:type="dxa"/>
            </w:tcMar>
          </w:tcPr>
          <w:p w14:paraId="65AB590E" w14:textId="77777777" w:rsidR="00954036" w:rsidRDefault="00E84C15">
            <w:pPr>
              <w:widowControl w:val="0"/>
              <w:spacing w:line="240" w:lineRule="auto"/>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2-3 weeks at the beginning of Spring Quarter (March)</w:t>
            </w:r>
          </w:p>
        </w:tc>
      </w:tr>
      <w:tr w:rsidR="00954036" w14:paraId="0AC5FF2C" w14:textId="77777777">
        <w:tc>
          <w:tcPr>
            <w:tcW w:w="4065" w:type="dxa"/>
            <w:shd w:val="clear" w:color="auto" w:fill="auto"/>
            <w:tcMar>
              <w:top w:w="100" w:type="dxa"/>
              <w:left w:w="100" w:type="dxa"/>
              <w:bottom w:w="100" w:type="dxa"/>
              <w:right w:w="100" w:type="dxa"/>
            </w:tcMar>
          </w:tcPr>
          <w:p w14:paraId="66153ABF" w14:textId="77777777" w:rsidR="00954036" w:rsidRDefault="00E84C15">
            <w:pPr>
              <w:widowControl w:val="0"/>
              <w:spacing w:line="240" w:lineRule="auto"/>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Thesis</w:t>
            </w:r>
          </w:p>
          <w:p w14:paraId="577B9ACF" w14:textId="77777777" w:rsidR="00954036" w:rsidRDefault="00E84C15">
            <w:pPr>
              <w:widowControl w:val="0"/>
              <w:numPr>
                <w:ilvl w:val="0"/>
                <w:numId w:val="1"/>
              </w:numPr>
              <w:spacing w:line="240" w:lineRule="auto"/>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Initial draft will be turned in for revision to AJD</w:t>
            </w:r>
          </w:p>
          <w:p w14:paraId="3BEEE6D8" w14:textId="77777777" w:rsidR="00954036" w:rsidRDefault="00E84C15">
            <w:pPr>
              <w:widowControl w:val="0"/>
              <w:numPr>
                <w:ilvl w:val="0"/>
                <w:numId w:val="1"/>
              </w:numPr>
              <w:spacing w:line="240" w:lineRule="auto"/>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Revised draft to SJC</w:t>
            </w:r>
          </w:p>
        </w:tc>
        <w:tc>
          <w:tcPr>
            <w:tcW w:w="5295" w:type="dxa"/>
            <w:shd w:val="clear" w:color="auto" w:fill="auto"/>
            <w:tcMar>
              <w:top w:w="100" w:type="dxa"/>
              <w:left w:w="100" w:type="dxa"/>
              <w:bottom w:w="100" w:type="dxa"/>
              <w:right w:w="100" w:type="dxa"/>
            </w:tcMar>
          </w:tcPr>
          <w:p w14:paraId="571AB8AB" w14:textId="77777777" w:rsidR="00954036" w:rsidRDefault="00E84C15">
            <w:pPr>
              <w:widowControl w:val="0"/>
              <w:spacing w:line="240" w:lineRule="auto"/>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 xml:space="preserve">3 weeks </w:t>
            </w:r>
          </w:p>
          <w:p w14:paraId="372B6DE9" w14:textId="77777777" w:rsidR="00954036" w:rsidRDefault="00E84C15">
            <w:pPr>
              <w:widowControl w:val="0"/>
              <w:numPr>
                <w:ilvl w:val="0"/>
                <w:numId w:val="2"/>
              </w:numPr>
              <w:spacing w:line="240" w:lineRule="auto"/>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Work on draft: Weeks 4 through 7</w:t>
            </w:r>
          </w:p>
          <w:p w14:paraId="18244BCE" w14:textId="77777777" w:rsidR="00954036" w:rsidRDefault="00E84C15">
            <w:pPr>
              <w:widowControl w:val="0"/>
              <w:numPr>
                <w:ilvl w:val="0"/>
                <w:numId w:val="2"/>
              </w:numPr>
              <w:spacing w:line="240" w:lineRule="auto"/>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 xml:space="preserve">Turn in draft by week 7 </w:t>
            </w:r>
          </w:p>
          <w:p w14:paraId="437CCE3D" w14:textId="77777777" w:rsidR="00954036" w:rsidRDefault="00E84C15">
            <w:pPr>
              <w:widowControl w:val="0"/>
              <w:numPr>
                <w:ilvl w:val="0"/>
                <w:numId w:val="2"/>
              </w:numPr>
              <w:spacing w:line="240" w:lineRule="auto"/>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Revisions returned by week 8-9</w:t>
            </w:r>
          </w:p>
          <w:p w14:paraId="2600E10A" w14:textId="77777777" w:rsidR="00954036" w:rsidRDefault="00E84C15">
            <w:pPr>
              <w:widowControl w:val="0"/>
              <w:numPr>
                <w:ilvl w:val="0"/>
                <w:numId w:val="2"/>
              </w:numPr>
              <w:spacing w:line="240" w:lineRule="auto"/>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Make edits and turn in at the end of the quarter</w:t>
            </w:r>
          </w:p>
        </w:tc>
      </w:tr>
      <w:tr w:rsidR="00954036" w14:paraId="7551B2B9" w14:textId="77777777">
        <w:tc>
          <w:tcPr>
            <w:tcW w:w="4065" w:type="dxa"/>
            <w:shd w:val="clear" w:color="auto" w:fill="auto"/>
            <w:tcMar>
              <w:top w:w="100" w:type="dxa"/>
              <w:left w:w="100" w:type="dxa"/>
              <w:bottom w:w="100" w:type="dxa"/>
              <w:right w:w="100" w:type="dxa"/>
            </w:tcMar>
          </w:tcPr>
          <w:p w14:paraId="68DAF9D9" w14:textId="77777777" w:rsidR="00954036" w:rsidRDefault="00E84C15">
            <w:pPr>
              <w:widowControl w:val="0"/>
              <w:spacing w:line="240" w:lineRule="auto"/>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 xml:space="preserve">Poster presentation </w:t>
            </w:r>
          </w:p>
        </w:tc>
        <w:tc>
          <w:tcPr>
            <w:tcW w:w="5295" w:type="dxa"/>
            <w:shd w:val="clear" w:color="auto" w:fill="auto"/>
            <w:tcMar>
              <w:top w:w="100" w:type="dxa"/>
              <w:left w:w="100" w:type="dxa"/>
              <w:bottom w:w="100" w:type="dxa"/>
              <w:right w:w="100" w:type="dxa"/>
            </w:tcMar>
          </w:tcPr>
          <w:p w14:paraId="33AFE2E2" w14:textId="77777777" w:rsidR="00954036" w:rsidRDefault="00E84C15">
            <w:pPr>
              <w:widowControl w:val="0"/>
              <w:spacing w:line="240" w:lineRule="auto"/>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2 weeks</w:t>
            </w:r>
          </w:p>
          <w:p w14:paraId="7D9FC4E6" w14:textId="3FABCAFE" w:rsidR="00954036" w:rsidRDefault="00E84C15">
            <w:pPr>
              <w:widowControl w:val="0"/>
              <w:numPr>
                <w:ilvl w:val="0"/>
                <w:numId w:val="3"/>
              </w:numPr>
              <w:spacing w:line="240" w:lineRule="auto"/>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Presentation week 9/10</w:t>
            </w:r>
          </w:p>
        </w:tc>
      </w:tr>
    </w:tbl>
    <w:p w14:paraId="5A42571F" w14:textId="77777777" w:rsidR="00954036" w:rsidRDefault="00954036">
      <w:pPr>
        <w:rPr>
          <w:rFonts w:ascii="Times New Roman" w:eastAsia="Times New Roman" w:hAnsi="Times New Roman" w:cs="Times New Roman"/>
          <w:color w:val="202124"/>
          <w:sz w:val="24"/>
          <w:szCs w:val="24"/>
          <w:highlight w:val="white"/>
        </w:rPr>
      </w:pPr>
    </w:p>
    <w:p w14:paraId="3E151A1A" w14:textId="77777777" w:rsidR="00954036" w:rsidRDefault="00954036">
      <w:pPr>
        <w:rPr>
          <w:rFonts w:ascii="Times New Roman" w:eastAsia="Times New Roman" w:hAnsi="Times New Roman" w:cs="Times New Roman"/>
          <w:b/>
          <w:sz w:val="24"/>
          <w:szCs w:val="24"/>
        </w:rPr>
      </w:pPr>
    </w:p>
    <w:p w14:paraId="4A97291E" w14:textId="77777777" w:rsidR="00954036" w:rsidRDefault="00E84C15">
      <w:pPr>
        <w:rPr>
          <w:rFonts w:ascii="Times New Roman" w:eastAsia="Times New Roman" w:hAnsi="Times New Roman" w:cs="Times New Roman"/>
          <w:b/>
          <w:sz w:val="24"/>
          <w:szCs w:val="24"/>
        </w:rPr>
      </w:pPr>
      <w:commentRangeStart w:id="423"/>
      <w:r>
        <w:rPr>
          <w:rFonts w:ascii="Times New Roman" w:eastAsia="Times New Roman" w:hAnsi="Times New Roman" w:cs="Times New Roman"/>
          <w:b/>
          <w:sz w:val="24"/>
          <w:szCs w:val="24"/>
        </w:rPr>
        <w:t>Literature Cited</w:t>
      </w:r>
      <w:commentRangeEnd w:id="423"/>
      <w:r w:rsidR="00E33FC0">
        <w:rPr>
          <w:rStyle w:val="CommentReference"/>
        </w:rPr>
        <w:commentReference w:id="423"/>
      </w:r>
    </w:p>
    <w:p w14:paraId="24113D4A" w14:textId="77777777" w:rsidR="00954036" w:rsidRDefault="00E84C15">
      <w:pPr>
        <w:ind w:left="480"/>
        <w:rPr>
          <w:rFonts w:ascii="Times New Roman" w:eastAsia="Times New Roman" w:hAnsi="Times New Roman" w:cs="Times New Roman"/>
          <w:color w:val="0000FF"/>
          <w:sz w:val="24"/>
          <w:szCs w:val="24"/>
          <w:u w:val="single"/>
        </w:rPr>
      </w:pPr>
      <w:r>
        <w:rPr>
          <w:rFonts w:ascii="Times New Roman" w:eastAsia="Times New Roman" w:hAnsi="Times New Roman" w:cs="Times New Roman"/>
          <w:sz w:val="24"/>
          <w:szCs w:val="24"/>
        </w:rPr>
        <w:t>Barrett, R., Nilsen, E., &amp; Anker-</w:t>
      </w:r>
      <w:proofErr w:type="spellStart"/>
      <w:r>
        <w:rPr>
          <w:rFonts w:ascii="Times New Roman" w:eastAsia="Times New Roman" w:hAnsi="Times New Roman" w:cs="Times New Roman"/>
          <w:sz w:val="24"/>
          <w:szCs w:val="24"/>
        </w:rPr>
        <w:t>Nilssen</w:t>
      </w:r>
      <w:proofErr w:type="spellEnd"/>
      <w:r>
        <w:rPr>
          <w:rFonts w:ascii="Times New Roman" w:eastAsia="Times New Roman" w:hAnsi="Times New Roman" w:cs="Times New Roman"/>
          <w:sz w:val="24"/>
          <w:szCs w:val="24"/>
        </w:rPr>
        <w:t xml:space="preserve">, T. (2012). Long-term decline in egg size of Atlantic puffins </w:t>
      </w:r>
      <w:proofErr w:type="spellStart"/>
      <w:r>
        <w:rPr>
          <w:rFonts w:ascii="Times New Roman" w:eastAsia="Times New Roman" w:hAnsi="Times New Roman" w:cs="Times New Roman"/>
          <w:sz w:val="24"/>
          <w:szCs w:val="24"/>
        </w:rPr>
        <w:t>Fratercula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arctica</w:t>
      </w:r>
      <w:proofErr w:type="spellEnd"/>
      <w:r>
        <w:rPr>
          <w:rFonts w:ascii="Times New Roman" w:eastAsia="Times New Roman" w:hAnsi="Times New Roman" w:cs="Times New Roman"/>
          <w:sz w:val="24"/>
          <w:szCs w:val="24"/>
        </w:rPr>
        <w:t xml:space="preserve"> is related to changes in forage fish stocks and climate conditions. </w:t>
      </w:r>
      <w:r>
        <w:rPr>
          <w:rFonts w:ascii="Times New Roman" w:eastAsia="Times New Roman" w:hAnsi="Times New Roman" w:cs="Times New Roman"/>
          <w:i/>
          <w:sz w:val="24"/>
          <w:szCs w:val="24"/>
        </w:rPr>
        <w:t>Marine Ecology Progress Series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457</w:t>
      </w:r>
      <w:r>
        <w:rPr>
          <w:rFonts w:ascii="Times New Roman" w:eastAsia="Times New Roman" w:hAnsi="Times New Roman" w:cs="Times New Roman"/>
          <w:sz w:val="24"/>
          <w:szCs w:val="24"/>
        </w:rPr>
        <w:t>, 1–10.</w:t>
      </w:r>
      <w:hyperlink r:id="rId13">
        <w:r>
          <w:rPr>
            <w:rFonts w:ascii="Times New Roman" w:eastAsia="Times New Roman" w:hAnsi="Times New Roman" w:cs="Times New Roman"/>
            <w:sz w:val="24"/>
            <w:szCs w:val="24"/>
          </w:rPr>
          <w:t xml:space="preserve"> </w:t>
        </w:r>
      </w:hyperlink>
      <w:hyperlink r:id="rId14">
        <w:r>
          <w:rPr>
            <w:rFonts w:ascii="Times New Roman" w:eastAsia="Times New Roman" w:hAnsi="Times New Roman" w:cs="Times New Roman"/>
            <w:color w:val="0000FF"/>
            <w:sz w:val="24"/>
            <w:szCs w:val="24"/>
            <w:u w:val="single"/>
          </w:rPr>
          <w:t>https://doi.org/10.3354/meps09813</w:t>
        </w:r>
      </w:hyperlink>
    </w:p>
    <w:p w14:paraId="44690E1C" w14:textId="77777777" w:rsidR="00954036" w:rsidRDefault="00E84C15">
      <w:pPr>
        <w:ind w:left="480"/>
        <w:rPr>
          <w:rFonts w:ascii="Times New Roman" w:eastAsia="Times New Roman" w:hAnsi="Times New Roman" w:cs="Times New Roman"/>
          <w:color w:val="0000FF"/>
          <w:sz w:val="24"/>
          <w:szCs w:val="24"/>
          <w:u w:val="single"/>
        </w:rPr>
      </w:pPr>
      <w:r>
        <w:rPr>
          <w:rFonts w:ascii="Times New Roman" w:eastAsia="Times New Roman" w:hAnsi="Times New Roman" w:cs="Times New Roman"/>
          <w:sz w:val="24"/>
          <w:szCs w:val="24"/>
        </w:rPr>
        <w:t xml:space="preserve">Bennett, J. L., Jamieson, E. G., </w:t>
      </w:r>
      <w:proofErr w:type="spellStart"/>
      <w:r>
        <w:rPr>
          <w:rFonts w:ascii="Times New Roman" w:eastAsia="Times New Roman" w:hAnsi="Times New Roman" w:cs="Times New Roman"/>
          <w:sz w:val="24"/>
          <w:szCs w:val="24"/>
        </w:rPr>
        <w:t>Ronconi</w:t>
      </w:r>
      <w:proofErr w:type="spellEnd"/>
      <w:r>
        <w:rPr>
          <w:rFonts w:ascii="Times New Roman" w:eastAsia="Times New Roman" w:hAnsi="Times New Roman" w:cs="Times New Roman"/>
          <w:sz w:val="24"/>
          <w:szCs w:val="24"/>
        </w:rPr>
        <w:t xml:space="preserve">, R. A., &amp; Wong, S. N. P. (2017). Variability in egg size and population declines of Herring Gulls in relation to fisheries and climate conditions. </w:t>
      </w:r>
      <w:r>
        <w:rPr>
          <w:rFonts w:ascii="Times New Roman" w:eastAsia="Times New Roman" w:hAnsi="Times New Roman" w:cs="Times New Roman"/>
          <w:i/>
          <w:sz w:val="24"/>
          <w:szCs w:val="24"/>
        </w:rPr>
        <w:t>Avian Conservation and Ecology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12</w:t>
      </w:r>
      <w:r>
        <w:rPr>
          <w:rFonts w:ascii="Times New Roman" w:eastAsia="Times New Roman" w:hAnsi="Times New Roman" w:cs="Times New Roman"/>
          <w:sz w:val="24"/>
          <w:szCs w:val="24"/>
        </w:rPr>
        <w:t>(2), art16.</w:t>
      </w:r>
      <w:hyperlink r:id="rId15">
        <w:r>
          <w:rPr>
            <w:rFonts w:ascii="Times New Roman" w:eastAsia="Times New Roman" w:hAnsi="Times New Roman" w:cs="Times New Roman"/>
            <w:sz w:val="24"/>
            <w:szCs w:val="24"/>
          </w:rPr>
          <w:t xml:space="preserve"> </w:t>
        </w:r>
      </w:hyperlink>
      <w:hyperlink r:id="rId16">
        <w:r>
          <w:rPr>
            <w:rFonts w:ascii="Times New Roman" w:eastAsia="Times New Roman" w:hAnsi="Times New Roman" w:cs="Times New Roman"/>
            <w:color w:val="0000FF"/>
            <w:sz w:val="24"/>
            <w:szCs w:val="24"/>
            <w:u w:val="single"/>
          </w:rPr>
          <w:t>https://doi.org/10.5751/ACE-01118-120216</w:t>
        </w:r>
      </w:hyperlink>
    </w:p>
    <w:p w14:paraId="0D4F13EE" w14:textId="77777777" w:rsidR="00954036" w:rsidRDefault="00E84C15">
      <w:pPr>
        <w:ind w:left="48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Burkett, E.E., N.A. </w:t>
      </w:r>
      <w:proofErr w:type="spellStart"/>
      <w:r>
        <w:rPr>
          <w:rFonts w:ascii="Times New Roman" w:eastAsia="Times New Roman" w:hAnsi="Times New Roman" w:cs="Times New Roman"/>
          <w:sz w:val="24"/>
          <w:szCs w:val="24"/>
        </w:rPr>
        <w:t>Rojek</w:t>
      </w:r>
      <w:proofErr w:type="spellEnd"/>
      <w:r>
        <w:rPr>
          <w:rFonts w:ascii="Times New Roman" w:eastAsia="Times New Roman" w:hAnsi="Times New Roman" w:cs="Times New Roman"/>
          <w:sz w:val="24"/>
          <w:szCs w:val="24"/>
        </w:rPr>
        <w:t xml:space="preserve">, A.E. Henry, M.J. Fluharty, L. </w:t>
      </w:r>
      <w:proofErr w:type="spellStart"/>
      <w:r>
        <w:rPr>
          <w:rFonts w:ascii="Times New Roman" w:eastAsia="Times New Roman" w:hAnsi="Times New Roman" w:cs="Times New Roman"/>
          <w:sz w:val="24"/>
          <w:szCs w:val="24"/>
        </w:rPr>
        <w:t>Comrack</w:t>
      </w:r>
      <w:proofErr w:type="spellEnd"/>
      <w:r>
        <w:rPr>
          <w:rFonts w:ascii="Times New Roman" w:eastAsia="Times New Roman" w:hAnsi="Times New Roman" w:cs="Times New Roman"/>
          <w:sz w:val="24"/>
          <w:szCs w:val="24"/>
        </w:rPr>
        <w:t xml:space="preserve">, P.R. Kelly, A.C. Mahaney, and K.M. </w:t>
      </w:r>
      <w:proofErr w:type="spellStart"/>
      <w:r>
        <w:rPr>
          <w:rFonts w:ascii="Times New Roman" w:eastAsia="Times New Roman" w:hAnsi="Times New Roman" w:cs="Times New Roman"/>
          <w:sz w:val="24"/>
          <w:szCs w:val="24"/>
        </w:rPr>
        <w:t>Fien</w:t>
      </w:r>
      <w:proofErr w:type="spellEnd"/>
      <w:r>
        <w:rPr>
          <w:rFonts w:ascii="Times New Roman" w:eastAsia="Times New Roman" w:hAnsi="Times New Roman" w:cs="Times New Roman"/>
          <w:sz w:val="24"/>
          <w:szCs w:val="24"/>
        </w:rPr>
        <w:t xml:space="preserve">. 2003. Report to the California Fish and Game Commission: Status Review of </w:t>
      </w:r>
      <w:proofErr w:type="spellStart"/>
      <w:r>
        <w:rPr>
          <w:rFonts w:ascii="Times New Roman" w:eastAsia="Times New Roman" w:hAnsi="Times New Roman" w:cs="Times New Roman"/>
          <w:sz w:val="24"/>
          <w:szCs w:val="24"/>
        </w:rPr>
        <w:t>Xantus’s</w:t>
      </w:r>
      <w:proofErr w:type="spellEnd"/>
      <w:r>
        <w:rPr>
          <w:rFonts w:ascii="Times New Roman" w:eastAsia="Times New Roman" w:hAnsi="Times New Roman" w:cs="Times New Roman"/>
          <w:sz w:val="24"/>
          <w:szCs w:val="24"/>
        </w:rPr>
        <w:t xml:space="preserve"> Murrelet (</w:t>
      </w:r>
      <w:proofErr w:type="spellStart"/>
      <w:r>
        <w:rPr>
          <w:rFonts w:ascii="Times New Roman" w:eastAsia="Times New Roman" w:hAnsi="Times New Roman" w:cs="Times New Roman"/>
          <w:sz w:val="24"/>
          <w:szCs w:val="24"/>
        </w:rPr>
        <w:t>Synthliboramphus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hypoleucus</w:t>
      </w:r>
      <w:proofErr w:type="spellEnd"/>
      <w:r>
        <w:rPr>
          <w:rFonts w:ascii="Times New Roman" w:eastAsia="Times New Roman" w:hAnsi="Times New Roman" w:cs="Times New Roman"/>
          <w:sz w:val="24"/>
          <w:szCs w:val="24"/>
        </w:rPr>
        <w:t>) in California. Calif. Dept. of Fish and Game, Habitat Conservation Planning Branch Status Report 2003-03. 96 pp. + appendices.</w:t>
      </w:r>
    </w:p>
    <w:p w14:paraId="2DBC3714" w14:textId="77777777" w:rsidR="00954036" w:rsidRDefault="00E84C15">
      <w:pPr>
        <w:ind w:left="4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Cairns, D. K. (n.d.). </w:t>
      </w:r>
      <w:r>
        <w:rPr>
          <w:rFonts w:ascii="Times New Roman" w:eastAsia="Times New Roman" w:hAnsi="Times New Roman" w:cs="Times New Roman"/>
          <w:i/>
          <w:sz w:val="24"/>
          <w:szCs w:val="24"/>
        </w:rPr>
        <w:t>Seabirds as Indicators of Marine Food Supplies</w:t>
      </w:r>
      <w:r>
        <w:rPr>
          <w:rFonts w:ascii="Times New Roman" w:eastAsia="Times New Roman" w:hAnsi="Times New Roman" w:cs="Times New Roman"/>
          <w:sz w:val="24"/>
          <w:szCs w:val="24"/>
        </w:rPr>
        <w:t>. 12.</w:t>
      </w:r>
    </w:p>
    <w:p w14:paraId="2899B4C9" w14:textId="77777777" w:rsidR="00954036" w:rsidRDefault="00E84C15">
      <w:pPr>
        <w:ind w:left="480"/>
        <w:rPr>
          <w:rFonts w:ascii="Times New Roman" w:eastAsia="Times New Roman" w:hAnsi="Times New Roman" w:cs="Times New Roman"/>
          <w:color w:val="0000FF"/>
          <w:sz w:val="24"/>
          <w:szCs w:val="24"/>
          <w:u w:val="single"/>
        </w:rPr>
      </w:pPr>
      <w:r>
        <w:rPr>
          <w:rFonts w:ascii="Times New Roman" w:eastAsia="Times New Roman" w:hAnsi="Times New Roman" w:cs="Times New Roman"/>
          <w:sz w:val="24"/>
          <w:szCs w:val="24"/>
        </w:rPr>
        <w:t xml:space="preserve">Checkley, D. M., &amp; Barth, J. A. (2009a). Patterns and processes in the California Current System. </w:t>
      </w:r>
      <w:r>
        <w:rPr>
          <w:rFonts w:ascii="Times New Roman" w:eastAsia="Times New Roman" w:hAnsi="Times New Roman" w:cs="Times New Roman"/>
          <w:i/>
          <w:sz w:val="24"/>
          <w:szCs w:val="24"/>
        </w:rPr>
        <w:t>Progress in Oceanography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83</w:t>
      </w:r>
      <w:r>
        <w:rPr>
          <w:rFonts w:ascii="Times New Roman" w:eastAsia="Times New Roman" w:hAnsi="Times New Roman" w:cs="Times New Roman"/>
          <w:sz w:val="24"/>
          <w:szCs w:val="24"/>
        </w:rPr>
        <w:t>(1), 49–64.</w:t>
      </w:r>
      <w:hyperlink r:id="rId17">
        <w:r>
          <w:rPr>
            <w:rFonts w:ascii="Times New Roman" w:eastAsia="Times New Roman" w:hAnsi="Times New Roman" w:cs="Times New Roman"/>
            <w:sz w:val="24"/>
            <w:szCs w:val="24"/>
          </w:rPr>
          <w:t xml:space="preserve"> </w:t>
        </w:r>
      </w:hyperlink>
      <w:hyperlink r:id="rId18">
        <w:r>
          <w:rPr>
            <w:rFonts w:ascii="Times New Roman" w:eastAsia="Times New Roman" w:hAnsi="Times New Roman" w:cs="Times New Roman"/>
            <w:color w:val="0000FF"/>
            <w:sz w:val="24"/>
            <w:szCs w:val="24"/>
            <w:u w:val="single"/>
          </w:rPr>
          <w:t>https://doi.org/10.1016/j.pocean.2009.07.028</w:t>
        </w:r>
      </w:hyperlink>
    </w:p>
    <w:p w14:paraId="2BB9578A" w14:textId="77777777" w:rsidR="00954036" w:rsidRDefault="00E84C15">
      <w:pPr>
        <w:ind w:left="480"/>
        <w:rPr>
          <w:rFonts w:ascii="Times New Roman" w:eastAsia="Times New Roman" w:hAnsi="Times New Roman" w:cs="Times New Roman"/>
          <w:color w:val="0000FF"/>
          <w:sz w:val="24"/>
          <w:szCs w:val="24"/>
          <w:u w:val="single"/>
        </w:rPr>
      </w:pPr>
      <w:r>
        <w:rPr>
          <w:rFonts w:ascii="Times New Roman" w:eastAsia="Times New Roman" w:hAnsi="Times New Roman" w:cs="Times New Roman"/>
          <w:sz w:val="24"/>
          <w:szCs w:val="24"/>
        </w:rPr>
        <w:t xml:space="preserve">Checkley, D. M., &amp; Barth, J. A. (2009b). Patterns and processes in the California Current System. </w:t>
      </w:r>
      <w:r>
        <w:rPr>
          <w:rFonts w:ascii="Times New Roman" w:eastAsia="Times New Roman" w:hAnsi="Times New Roman" w:cs="Times New Roman"/>
          <w:i/>
          <w:sz w:val="24"/>
          <w:szCs w:val="24"/>
        </w:rPr>
        <w:t>Progress in Oceanography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83</w:t>
      </w:r>
      <w:r>
        <w:rPr>
          <w:rFonts w:ascii="Times New Roman" w:eastAsia="Times New Roman" w:hAnsi="Times New Roman" w:cs="Times New Roman"/>
          <w:sz w:val="24"/>
          <w:szCs w:val="24"/>
        </w:rPr>
        <w:t>(1), 49–64.</w:t>
      </w:r>
      <w:hyperlink r:id="rId19">
        <w:r>
          <w:rPr>
            <w:rFonts w:ascii="Times New Roman" w:eastAsia="Times New Roman" w:hAnsi="Times New Roman" w:cs="Times New Roman"/>
            <w:sz w:val="24"/>
            <w:szCs w:val="24"/>
          </w:rPr>
          <w:t xml:space="preserve"> </w:t>
        </w:r>
      </w:hyperlink>
      <w:hyperlink r:id="rId20">
        <w:r>
          <w:rPr>
            <w:rFonts w:ascii="Times New Roman" w:eastAsia="Times New Roman" w:hAnsi="Times New Roman" w:cs="Times New Roman"/>
            <w:color w:val="0000FF"/>
            <w:sz w:val="24"/>
            <w:szCs w:val="24"/>
            <w:u w:val="single"/>
          </w:rPr>
          <w:t>https://doi.org/10.1016/j.pocean.2009.07.028</w:t>
        </w:r>
      </w:hyperlink>
    </w:p>
    <w:p w14:paraId="00601EC8" w14:textId="77777777" w:rsidR="00954036" w:rsidRDefault="00E84C15">
      <w:pPr>
        <w:ind w:left="4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Harvey, A.L., J.A. Howard, R.R. Robison, D.M. </w:t>
      </w:r>
      <w:proofErr w:type="spellStart"/>
      <w:r>
        <w:rPr>
          <w:rFonts w:ascii="Times New Roman" w:eastAsia="Times New Roman" w:hAnsi="Times New Roman" w:cs="Times New Roman"/>
          <w:sz w:val="24"/>
          <w:szCs w:val="24"/>
        </w:rPr>
        <w:t>Mazurkiewicz</w:t>
      </w:r>
      <w:proofErr w:type="spellEnd"/>
      <w:r>
        <w:rPr>
          <w:rFonts w:ascii="Times New Roman" w:eastAsia="Times New Roman" w:hAnsi="Times New Roman" w:cs="Times New Roman"/>
          <w:sz w:val="24"/>
          <w:szCs w:val="24"/>
        </w:rPr>
        <w:t xml:space="preserve">, M.E. Jacques, S.A. Auer, C.A. Carter, K.W. Barnes, A.A. </w:t>
      </w:r>
      <w:proofErr w:type="spellStart"/>
      <w:r>
        <w:rPr>
          <w:rFonts w:ascii="Times New Roman" w:eastAsia="Times New Roman" w:hAnsi="Times New Roman" w:cs="Times New Roman"/>
          <w:sz w:val="24"/>
          <w:szCs w:val="24"/>
        </w:rPr>
        <w:t>Yamagiwa</w:t>
      </w:r>
      <w:proofErr w:type="spellEnd"/>
      <w:r>
        <w:rPr>
          <w:rFonts w:ascii="Times New Roman" w:eastAsia="Times New Roman" w:hAnsi="Times New Roman" w:cs="Times New Roman"/>
          <w:sz w:val="24"/>
          <w:szCs w:val="24"/>
        </w:rPr>
        <w:t xml:space="preserve"> and S.J. Kim. 2014. Scripps’s Murrelet, Cassin’s Auklet, and Ashy Storm-Petrel reproductive monitoring and restoration activities on Santa Barbara Island, California in 2012. Unpublished report, California Institute of Environmental Studies. 38 pages.</w:t>
      </w:r>
    </w:p>
    <w:p w14:paraId="02898360" w14:textId="77777777" w:rsidR="00954036" w:rsidRDefault="00E84C15">
      <w:pPr>
        <w:ind w:left="480"/>
        <w:rPr>
          <w:rFonts w:ascii="Times New Roman" w:eastAsia="Times New Roman" w:hAnsi="Times New Roman" w:cs="Times New Roman"/>
          <w:color w:val="0000FF"/>
          <w:sz w:val="24"/>
          <w:szCs w:val="24"/>
          <w:u w:val="single"/>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Hipfner</w:t>
      </w:r>
      <w:proofErr w:type="spellEnd"/>
      <w:r>
        <w:rPr>
          <w:rFonts w:ascii="Times New Roman" w:eastAsia="Times New Roman" w:hAnsi="Times New Roman" w:cs="Times New Roman"/>
          <w:sz w:val="24"/>
          <w:szCs w:val="24"/>
        </w:rPr>
        <w:t xml:space="preserve">, J. (2008). Matches and mismatches: Ocean climate, prey phenology and breeding success in a </w:t>
      </w:r>
      <w:proofErr w:type="spellStart"/>
      <w:r>
        <w:rPr>
          <w:rFonts w:ascii="Times New Roman" w:eastAsia="Times New Roman" w:hAnsi="Times New Roman" w:cs="Times New Roman"/>
          <w:sz w:val="24"/>
          <w:szCs w:val="24"/>
        </w:rPr>
        <w:t>zooplanktivorous</w:t>
      </w:r>
      <w:proofErr w:type="spellEnd"/>
      <w:r>
        <w:rPr>
          <w:rFonts w:ascii="Times New Roman" w:eastAsia="Times New Roman" w:hAnsi="Times New Roman" w:cs="Times New Roman"/>
          <w:sz w:val="24"/>
          <w:szCs w:val="24"/>
        </w:rPr>
        <w:t xml:space="preserve"> seabird. </w:t>
      </w:r>
      <w:r>
        <w:rPr>
          <w:rFonts w:ascii="Times New Roman" w:eastAsia="Times New Roman" w:hAnsi="Times New Roman" w:cs="Times New Roman"/>
          <w:i/>
          <w:sz w:val="24"/>
          <w:szCs w:val="24"/>
        </w:rPr>
        <w:t>Marine Ecology Progress Series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368</w:t>
      </w:r>
      <w:r>
        <w:rPr>
          <w:rFonts w:ascii="Times New Roman" w:eastAsia="Times New Roman" w:hAnsi="Times New Roman" w:cs="Times New Roman"/>
          <w:sz w:val="24"/>
          <w:szCs w:val="24"/>
        </w:rPr>
        <w:t>, 295–304.</w:t>
      </w:r>
      <w:hyperlink r:id="rId21">
        <w:r>
          <w:rPr>
            <w:rFonts w:ascii="Times New Roman" w:eastAsia="Times New Roman" w:hAnsi="Times New Roman" w:cs="Times New Roman"/>
            <w:sz w:val="24"/>
            <w:szCs w:val="24"/>
          </w:rPr>
          <w:t xml:space="preserve"> </w:t>
        </w:r>
      </w:hyperlink>
      <w:hyperlink r:id="rId22">
        <w:r>
          <w:rPr>
            <w:rFonts w:ascii="Times New Roman" w:eastAsia="Times New Roman" w:hAnsi="Times New Roman" w:cs="Times New Roman"/>
            <w:color w:val="0000FF"/>
            <w:sz w:val="24"/>
            <w:szCs w:val="24"/>
            <w:u w:val="single"/>
          </w:rPr>
          <w:t>https://doi.org/10.3354/meps07603</w:t>
        </w:r>
      </w:hyperlink>
    </w:p>
    <w:p w14:paraId="7081AD80" w14:textId="77777777" w:rsidR="00954036" w:rsidRDefault="00E84C15">
      <w:pPr>
        <w:ind w:left="48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Hipfner</w:t>
      </w:r>
      <w:proofErr w:type="spellEnd"/>
      <w:r>
        <w:rPr>
          <w:rFonts w:ascii="Times New Roman" w:eastAsia="Times New Roman" w:hAnsi="Times New Roman" w:cs="Times New Roman"/>
          <w:sz w:val="24"/>
          <w:szCs w:val="24"/>
        </w:rPr>
        <w:t xml:space="preserve">, J. M. (n.d.). </w:t>
      </w:r>
      <w:r>
        <w:rPr>
          <w:rFonts w:ascii="Times New Roman" w:eastAsia="Times New Roman" w:hAnsi="Times New Roman" w:cs="Times New Roman"/>
          <w:i/>
          <w:sz w:val="24"/>
          <w:szCs w:val="24"/>
        </w:rPr>
        <w:t>Effects of Sea-surface Temperature on Egg Size and Clutch Size in the Glaucous-winged Gull</w:t>
      </w:r>
      <w:r>
        <w:rPr>
          <w:rFonts w:ascii="Times New Roman" w:eastAsia="Times New Roman" w:hAnsi="Times New Roman" w:cs="Times New Roman"/>
          <w:sz w:val="24"/>
          <w:szCs w:val="24"/>
        </w:rPr>
        <w:t>.</w:t>
      </w:r>
    </w:p>
    <w:p w14:paraId="39E9F57C" w14:textId="77777777" w:rsidR="00954036" w:rsidRDefault="00E84C15">
      <w:pPr>
        <w:ind w:left="480"/>
        <w:rPr>
          <w:rFonts w:ascii="Times New Roman" w:eastAsia="Times New Roman" w:hAnsi="Times New Roman" w:cs="Times New Roman"/>
          <w:color w:val="0000FF"/>
          <w:sz w:val="24"/>
          <w:szCs w:val="24"/>
          <w:u w:val="single"/>
        </w:rPr>
      </w:pPr>
      <w:r>
        <w:rPr>
          <w:rFonts w:ascii="Times New Roman" w:eastAsia="Times New Roman" w:hAnsi="Times New Roman" w:cs="Times New Roman"/>
          <w:sz w:val="24"/>
          <w:szCs w:val="24"/>
        </w:rPr>
        <w:t xml:space="preserve">Mallory, M. L., Robinson, S. A., Hebert, C. E., &amp; Forbes, M. R. (2010). Seabirds as indicators of aquatic ecosystem conditions: A case for gathering multiple proxies of seabird health. </w:t>
      </w:r>
      <w:r>
        <w:rPr>
          <w:rFonts w:ascii="Times New Roman" w:eastAsia="Times New Roman" w:hAnsi="Times New Roman" w:cs="Times New Roman"/>
          <w:i/>
          <w:sz w:val="24"/>
          <w:szCs w:val="24"/>
        </w:rPr>
        <w:t>Marine Pollution Bulletin</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60</w:t>
      </w:r>
      <w:r>
        <w:rPr>
          <w:rFonts w:ascii="Times New Roman" w:eastAsia="Times New Roman" w:hAnsi="Times New Roman" w:cs="Times New Roman"/>
          <w:sz w:val="24"/>
          <w:szCs w:val="24"/>
        </w:rPr>
        <w:t>(1), 7–12.</w:t>
      </w:r>
      <w:hyperlink r:id="rId23">
        <w:r>
          <w:rPr>
            <w:rFonts w:ascii="Times New Roman" w:eastAsia="Times New Roman" w:hAnsi="Times New Roman" w:cs="Times New Roman"/>
            <w:sz w:val="24"/>
            <w:szCs w:val="24"/>
          </w:rPr>
          <w:t xml:space="preserve"> </w:t>
        </w:r>
      </w:hyperlink>
      <w:hyperlink r:id="rId24">
        <w:r>
          <w:rPr>
            <w:rFonts w:ascii="Times New Roman" w:eastAsia="Times New Roman" w:hAnsi="Times New Roman" w:cs="Times New Roman"/>
            <w:color w:val="0000FF"/>
            <w:sz w:val="24"/>
            <w:szCs w:val="24"/>
            <w:u w:val="single"/>
          </w:rPr>
          <w:t>https://doi.org/10.1016/j.marpolbul.2009.08.024</w:t>
        </w:r>
      </w:hyperlink>
    </w:p>
    <w:p w14:paraId="5F7B628C" w14:textId="77777777" w:rsidR="00954036" w:rsidRDefault="00E84C15">
      <w:pPr>
        <w:ind w:left="4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Murray, K. G., &amp; </w:t>
      </w:r>
      <w:proofErr w:type="spellStart"/>
      <w:r>
        <w:rPr>
          <w:rFonts w:ascii="Times New Roman" w:eastAsia="Times New Roman" w:hAnsi="Times New Roman" w:cs="Times New Roman"/>
          <w:sz w:val="24"/>
          <w:szCs w:val="24"/>
        </w:rPr>
        <w:t>Winnett</w:t>
      </w:r>
      <w:proofErr w:type="spellEnd"/>
      <w:r>
        <w:rPr>
          <w:rFonts w:ascii="Times New Roman" w:eastAsia="Times New Roman" w:hAnsi="Times New Roman" w:cs="Times New Roman"/>
          <w:sz w:val="24"/>
          <w:szCs w:val="24"/>
        </w:rPr>
        <w:t xml:space="preserve">-Murray, K. (n.d.). </w:t>
      </w:r>
      <w:r>
        <w:rPr>
          <w:rFonts w:ascii="Times New Roman" w:eastAsia="Times New Roman" w:hAnsi="Times New Roman" w:cs="Times New Roman"/>
          <w:i/>
          <w:sz w:val="24"/>
          <w:szCs w:val="24"/>
        </w:rPr>
        <w:t xml:space="preserve">Egg Neglect in </w:t>
      </w:r>
      <w:proofErr w:type="spellStart"/>
      <w:r>
        <w:rPr>
          <w:rFonts w:ascii="Times New Roman" w:eastAsia="Times New Roman" w:hAnsi="Times New Roman" w:cs="Times New Roman"/>
          <w:i/>
          <w:sz w:val="24"/>
          <w:szCs w:val="24"/>
        </w:rPr>
        <w:t>Xantus</w:t>
      </w:r>
      <w:proofErr w:type="spellEnd"/>
      <w:r>
        <w:rPr>
          <w:rFonts w:ascii="Times New Roman" w:eastAsia="Times New Roman" w:hAnsi="Times New Roman" w:cs="Times New Roman"/>
          <w:i/>
          <w:sz w:val="24"/>
          <w:szCs w:val="24"/>
        </w:rPr>
        <w:t>’ Murrelet</w:t>
      </w:r>
      <w:r>
        <w:rPr>
          <w:rFonts w:ascii="Times New Roman" w:eastAsia="Times New Roman" w:hAnsi="Times New Roman" w:cs="Times New Roman"/>
          <w:sz w:val="24"/>
          <w:szCs w:val="24"/>
        </w:rPr>
        <w:t>. 11.</w:t>
      </w:r>
    </w:p>
    <w:p w14:paraId="1B808029" w14:textId="77777777" w:rsidR="00954036" w:rsidRDefault="00E84C15">
      <w:pPr>
        <w:ind w:left="4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Murray, K. G., </w:t>
      </w:r>
      <w:proofErr w:type="spellStart"/>
      <w:r>
        <w:rPr>
          <w:rFonts w:ascii="Times New Roman" w:eastAsia="Times New Roman" w:hAnsi="Times New Roman" w:cs="Times New Roman"/>
          <w:sz w:val="24"/>
          <w:szCs w:val="24"/>
        </w:rPr>
        <w:t>Winnett</w:t>
      </w:r>
      <w:proofErr w:type="spellEnd"/>
      <w:r>
        <w:rPr>
          <w:rFonts w:ascii="Times New Roman" w:eastAsia="Times New Roman" w:hAnsi="Times New Roman" w:cs="Times New Roman"/>
          <w:sz w:val="24"/>
          <w:szCs w:val="24"/>
        </w:rPr>
        <w:t xml:space="preserve">-Murray, K., Eppley, Z. A., &amp; Schwartz, D. B. (2021). </w:t>
      </w:r>
      <w:r>
        <w:rPr>
          <w:rFonts w:ascii="Times New Roman" w:eastAsia="Times New Roman" w:hAnsi="Times New Roman" w:cs="Times New Roman"/>
          <w:i/>
          <w:sz w:val="24"/>
          <w:szCs w:val="24"/>
        </w:rPr>
        <w:t xml:space="preserve">Breeding Biology of the </w:t>
      </w:r>
      <w:proofErr w:type="spellStart"/>
      <w:r>
        <w:rPr>
          <w:rFonts w:ascii="Times New Roman" w:eastAsia="Times New Roman" w:hAnsi="Times New Roman" w:cs="Times New Roman"/>
          <w:i/>
          <w:sz w:val="24"/>
          <w:szCs w:val="24"/>
        </w:rPr>
        <w:t>Xantus</w:t>
      </w:r>
      <w:proofErr w:type="spellEnd"/>
      <w:r>
        <w:rPr>
          <w:rFonts w:ascii="Times New Roman" w:eastAsia="Times New Roman" w:hAnsi="Times New Roman" w:cs="Times New Roman"/>
          <w:i/>
          <w:sz w:val="24"/>
          <w:szCs w:val="24"/>
        </w:rPr>
        <w:t>’ Murrelet</w:t>
      </w:r>
      <w:r>
        <w:rPr>
          <w:rFonts w:ascii="Times New Roman" w:eastAsia="Times New Roman" w:hAnsi="Times New Roman" w:cs="Times New Roman"/>
          <w:sz w:val="24"/>
          <w:szCs w:val="24"/>
        </w:rPr>
        <w:t>. 11.</w:t>
      </w:r>
    </w:p>
    <w:p w14:paraId="2BC15C91" w14:textId="77777777" w:rsidR="00954036" w:rsidRDefault="00E84C15">
      <w:pPr>
        <w:ind w:left="480"/>
        <w:rPr>
          <w:rFonts w:ascii="Times New Roman" w:eastAsia="Times New Roman" w:hAnsi="Times New Roman" w:cs="Times New Roman"/>
          <w:color w:val="0000FF"/>
          <w:sz w:val="24"/>
          <w:szCs w:val="24"/>
          <w:u w:val="single"/>
        </w:rPr>
      </w:pPr>
      <w:r>
        <w:rPr>
          <w:rFonts w:ascii="Times New Roman" w:eastAsia="Times New Roman" w:hAnsi="Times New Roman" w:cs="Times New Roman"/>
          <w:sz w:val="24"/>
          <w:szCs w:val="24"/>
        </w:rPr>
        <w:t xml:space="preserve">Piatt, I., &amp; </w:t>
      </w:r>
      <w:proofErr w:type="spellStart"/>
      <w:r>
        <w:rPr>
          <w:rFonts w:ascii="Times New Roman" w:eastAsia="Times New Roman" w:hAnsi="Times New Roman" w:cs="Times New Roman"/>
          <w:sz w:val="24"/>
          <w:szCs w:val="24"/>
        </w:rPr>
        <w:t>Sydeman</w:t>
      </w:r>
      <w:proofErr w:type="spellEnd"/>
      <w:r>
        <w:rPr>
          <w:rFonts w:ascii="Times New Roman" w:eastAsia="Times New Roman" w:hAnsi="Times New Roman" w:cs="Times New Roman"/>
          <w:sz w:val="24"/>
          <w:szCs w:val="24"/>
        </w:rPr>
        <w:t xml:space="preserve">, W. (2007). Seabirds as indicators of marine ecosystems. </w:t>
      </w:r>
      <w:r>
        <w:rPr>
          <w:rFonts w:ascii="Times New Roman" w:eastAsia="Times New Roman" w:hAnsi="Times New Roman" w:cs="Times New Roman"/>
          <w:i/>
          <w:sz w:val="24"/>
          <w:szCs w:val="24"/>
        </w:rPr>
        <w:t>Marine Ecology Progress Series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352</w:t>
      </w:r>
      <w:r>
        <w:rPr>
          <w:rFonts w:ascii="Times New Roman" w:eastAsia="Times New Roman" w:hAnsi="Times New Roman" w:cs="Times New Roman"/>
          <w:sz w:val="24"/>
          <w:szCs w:val="24"/>
        </w:rPr>
        <w:t>, 199–204.</w:t>
      </w:r>
      <w:hyperlink r:id="rId25">
        <w:r>
          <w:rPr>
            <w:rFonts w:ascii="Times New Roman" w:eastAsia="Times New Roman" w:hAnsi="Times New Roman" w:cs="Times New Roman"/>
            <w:sz w:val="24"/>
            <w:szCs w:val="24"/>
          </w:rPr>
          <w:t xml:space="preserve"> </w:t>
        </w:r>
      </w:hyperlink>
      <w:hyperlink r:id="rId26">
        <w:r>
          <w:rPr>
            <w:rFonts w:ascii="Times New Roman" w:eastAsia="Times New Roman" w:hAnsi="Times New Roman" w:cs="Times New Roman"/>
            <w:color w:val="0000FF"/>
            <w:sz w:val="24"/>
            <w:szCs w:val="24"/>
            <w:u w:val="single"/>
          </w:rPr>
          <w:t>https://doi.org/10.3354/meps07070</w:t>
        </w:r>
      </w:hyperlink>
    </w:p>
    <w:p w14:paraId="3408FEF1" w14:textId="77777777" w:rsidR="00954036" w:rsidRDefault="00E84C15">
      <w:pPr>
        <w:ind w:left="4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Roth, J. E., </w:t>
      </w:r>
      <w:proofErr w:type="spellStart"/>
      <w:r>
        <w:rPr>
          <w:rFonts w:ascii="Times New Roman" w:eastAsia="Times New Roman" w:hAnsi="Times New Roman" w:cs="Times New Roman"/>
          <w:sz w:val="24"/>
          <w:szCs w:val="24"/>
        </w:rPr>
        <w:t>Sydeman</w:t>
      </w:r>
      <w:proofErr w:type="spellEnd"/>
      <w:r>
        <w:rPr>
          <w:rFonts w:ascii="Times New Roman" w:eastAsia="Times New Roman" w:hAnsi="Times New Roman" w:cs="Times New Roman"/>
          <w:sz w:val="24"/>
          <w:szCs w:val="24"/>
        </w:rPr>
        <w:t xml:space="preserve">, W. J., &amp; Martin, P. L. (2005). </w:t>
      </w:r>
      <w:r>
        <w:rPr>
          <w:rFonts w:ascii="Times New Roman" w:eastAsia="Times New Roman" w:hAnsi="Times New Roman" w:cs="Times New Roman"/>
          <w:i/>
          <w:sz w:val="24"/>
          <w:szCs w:val="24"/>
        </w:rPr>
        <w:t>XANTUS’S MURRELET BREEDING RELATIVE TO PREY ABUNDANCE AND OCEANOGRAPHIC CONDITIONS IN THE SOUTHERN CALIFORNIA BIGHT</w:t>
      </w:r>
      <w:r>
        <w:rPr>
          <w:rFonts w:ascii="Times New Roman" w:eastAsia="Times New Roman" w:hAnsi="Times New Roman" w:cs="Times New Roman"/>
          <w:sz w:val="24"/>
          <w:szCs w:val="24"/>
        </w:rPr>
        <w:t>. 7.</w:t>
      </w:r>
    </w:p>
    <w:p w14:paraId="58293C57" w14:textId="77777777" w:rsidR="00954036" w:rsidRDefault="00E84C15">
      <w:pPr>
        <w:ind w:left="480"/>
        <w:rPr>
          <w:rFonts w:ascii="Times New Roman" w:eastAsia="Times New Roman" w:hAnsi="Times New Roman" w:cs="Times New Roman"/>
          <w:color w:val="0000FF"/>
          <w:sz w:val="24"/>
          <w:szCs w:val="24"/>
          <w:u w:val="single"/>
        </w:rPr>
      </w:pPr>
      <w:r>
        <w:rPr>
          <w:rFonts w:ascii="Times New Roman" w:eastAsia="Times New Roman" w:hAnsi="Times New Roman" w:cs="Times New Roman"/>
          <w:sz w:val="24"/>
          <w:szCs w:val="24"/>
        </w:rPr>
        <w:t xml:space="preserve">Sealy, S. G. (1975). Egg Size of Murrelets. </w:t>
      </w:r>
      <w:r>
        <w:rPr>
          <w:rFonts w:ascii="Times New Roman" w:eastAsia="Times New Roman" w:hAnsi="Times New Roman" w:cs="Times New Roman"/>
          <w:i/>
          <w:sz w:val="24"/>
          <w:szCs w:val="24"/>
        </w:rPr>
        <w:t>The Condor</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77</w:t>
      </w:r>
      <w:r>
        <w:rPr>
          <w:rFonts w:ascii="Times New Roman" w:eastAsia="Times New Roman" w:hAnsi="Times New Roman" w:cs="Times New Roman"/>
          <w:sz w:val="24"/>
          <w:szCs w:val="24"/>
        </w:rPr>
        <w:t>(4), 500.</w:t>
      </w:r>
      <w:hyperlink r:id="rId27">
        <w:r>
          <w:rPr>
            <w:rFonts w:ascii="Times New Roman" w:eastAsia="Times New Roman" w:hAnsi="Times New Roman" w:cs="Times New Roman"/>
            <w:sz w:val="24"/>
            <w:szCs w:val="24"/>
          </w:rPr>
          <w:t xml:space="preserve"> </w:t>
        </w:r>
      </w:hyperlink>
      <w:hyperlink r:id="rId28">
        <w:r>
          <w:rPr>
            <w:rFonts w:ascii="Times New Roman" w:eastAsia="Times New Roman" w:hAnsi="Times New Roman" w:cs="Times New Roman"/>
            <w:color w:val="0000FF"/>
            <w:sz w:val="24"/>
            <w:szCs w:val="24"/>
            <w:u w:val="single"/>
          </w:rPr>
          <w:t>https://doi.org/10.2307/1366104</w:t>
        </w:r>
      </w:hyperlink>
    </w:p>
    <w:p w14:paraId="40FCB8D0" w14:textId="77777777" w:rsidR="00954036" w:rsidRDefault="00E84C15">
      <w:pPr>
        <w:ind w:left="480"/>
        <w:rPr>
          <w:rFonts w:ascii="Times New Roman" w:eastAsia="Times New Roman" w:hAnsi="Times New Roman" w:cs="Times New Roman"/>
          <w:color w:val="0000FF"/>
          <w:sz w:val="24"/>
          <w:szCs w:val="24"/>
          <w:u w:val="single"/>
        </w:rPr>
      </w:pPr>
      <w:proofErr w:type="spellStart"/>
      <w:r>
        <w:rPr>
          <w:rFonts w:ascii="Times New Roman" w:eastAsia="Times New Roman" w:hAnsi="Times New Roman" w:cs="Times New Roman"/>
          <w:sz w:val="24"/>
          <w:szCs w:val="24"/>
        </w:rPr>
        <w:t>Sydeman</w:t>
      </w:r>
      <w:proofErr w:type="spellEnd"/>
      <w:r>
        <w:rPr>
          <w:rFonts w:ascii="Times New Roman" w:eastAsia="Times New Roman" w:hAnsi="Times New Roman" w:cs="Times New Roman"/>
          <w:sz w:val="24"/>
          <w:szCs w:val="24"/>
        </w:rPr>
        <w:t xml:space="preserve">, W., Thompson, S., &amp; </w:t>
      </w:r>
      <w:proofErr w:type="spellStart"/>
      <w:r>
        <w:rPr>
          <w:rFonts w:ascii="Times New Roman" w:eastAsia="Times New Roman" w:hAnsi="Times New Roman" w:cs="Times New Roman"/>
          <w:sz w:val="24"/>
          <w:szCs w:val="24"/>
        </w:rPr>
        <w:t>Kitaysky</w:t>
      </w:r>
      <w:proofErr w:type="spellEnd"/>
      <w:r>
        <w:rPr>
          <w:rFonts w:ascii="Times New Roman" w:eastAsia="Times New Roman" w:hAnsi="Times New Roman" w:cs="Times New Roman"/>
          <w:sz w:val="24"/>
          <w:szCs w:val="24"/>
        </w:rPr>
        <w:t xml:space="preserve">, A. (2012). Seabirds and climate change: Roadmap for the future. </w:t>
      </w:r>
      <w:r>
        <w:rPr>
          <w:rFonts w:ascii="Times New Roman" w:eastAsia="Times New Roman" w:hAnsi="Times New Roman" w:cs="Times New Roman"/>
          <w:i/>
          <w:sz w:val="24"/>
          <w:szCs w:val="24"/>
        </w:rPr>
        <w:t>Marine Ecology Progress Series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454</w:t>
      </w:r>
      <w:r>
        <w:rPr>
          <w:rFonts w:ascii="Times New Roman" w:eastAsia="Times New Roman" w:hAnsi="Times New Roman" w:cs="Times New Roman"/>
          <w:sz w:val="24"/>
          <w:szCs w:val="24"/>
        </w:rPr>
        <w:t>, 107–117.</w:t>
      </w:r>
      <w:hyperlink r:id="rId29">
        <w:r>
          <w:rPr>
            <w:rFonts w:ascii="Times New Roman" w:eastAsia="Times New Roman" w:hAnsi="Times New Roman" w:cs="Times New Roman"/>
            <w:sz w:val="24"/>
            <w:szCs w:val="24"/>
          </w:rPr>
          <w:t xml:space="preserve"> </w:t>
        </w:r>
      </w:hyperlink>
      <w:hyperlink r:id="rId30">
        <w:r>
          <w:rPr>
            <w:rFonts w:ascii="Times New Roman" w:eastAsia="Times New Roman" w:hAnsi="Times New Roman" w:cs="Times New Roman"/>
            <w:color w:val="0000FF"/>
            <w:sz w:val="24"/>
            <w:szCs w:val="24"/>
            <w:u w:val="single"/>
          </w:rPr>
          <w:t>https://doi.org/10.3354/meps09806</w:t>
        </w:r>
      </w:hyperlink>
    </w:p>
    <w:p w14:paraId="3A4AC9EC" w14:textId="77777777" w:rsidR="00954036" w:rsidRDefault="00E84C15">
      <w:pPr>
        <w:ind w:left="480"/>
        <w:rPr>
          <w:rFonts w:ascii="Times New Roman" w:eastAsia="Times New Roman" w:hAnsi="Times New Roman" w:cs="Times New Roman"/>
          <w:color w:val="0000FF"/>
          <w:sz w:val="24"/>
          <w:szCs w:val="24"/>
          <w:u w:val="single"/>
        </w:rPr>
      </w:pPr>
      <w:r>
        <w:rPr>
          <w:rFonts w:ascii="Times New Roman" w:eastAsia="Times New Roman" w:hAnsi="Times New Roman" w:cs="Times New Roman"/>
          <w:sz w:val="24"/>
          <w:szCs w:val="24"/>
        </w:rPr>
        <w:lastRenderedPageBreak/>
        <w:t xml:space="preserve">Williams, Tony D. (2005). Mechanisms Underlying the Costs of Egg Production. </w:t>
      </w:r>
      <w:proofErr w:type="spellStart"/>
      <w:r>
        <w:rPr>
          <w:rFonts w:ascii="Times New Roman" w:eastAsia="Times New Roman" w:hAnsi="Times New Roman" w:cs="Times New Roman"/>
          <w:i/>
          <w:sz w:val="24"/>
          <w:szCs w:val="24"/>
        </w:rPr>
        <w:t>BioScience</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55</w:t>
      </w:r>
      <w:r>
        <w:rPr>
          <w:rFonts w:ascii="Times New Roman" w:eastAsia="Times New Roman" w:hAnsi="Times New Roman" w:cs="Times New Roman"/>
          <w:sz w:val="24"/>
          <w:szCs w:val="24"/>
        </w:rPr>
        <w:t>(1), 39.</w:t>
      </w:r>
      <w:hyperlink r:id="rId31">
        <w:r>
          <w:rPr>
            <w:rFonts w:ascii="Times New Roman" w:eastAsia="Times New Roman" w:hAnsi="Times New Roman" w:cs="Times New Roman"/>
            <w:sz w:val="24"/>
            <w:szCs w:val="24"/>
          </w:rPr>
          <w:t xml:space="preserve"> </w:t>
        </w:r>
      </w:hyperlink>
      <w:hyperlink r:id="rId32">
        <w:r>
          <w:rPr>
            <w:rFonts w:ascii="Times New Roman" w:eastAsia="Times New Roman" w:hAnsi="Times New Roman" w:cs="Times New Roman"/>
            <w:color w:val="0000FF"/>
            <w:sz w:val="24"/>
            <w:szCs w:val="24"/>
            <w:u w:val="single"/>
          </w:rPr>
          <w:t>https://doi.org/10.1641/0006-3568(2005)055[0039:MUTCOE]2.0.CO;2</w:t>
        </w:r>
      </w:hyperlink>
    </w:p>
    <w:p w14:paraId="62312BB6" w14:textId="77777777" w:rsidR="00954036" w:rsidRDefault="00E84C15">
      <w:pPr>
        <w:rPr>
          <w:rFonts w:ascii="Calibri" w:eastAsia="Calibri" w:hAnsi="Calibri" w:cs="Calibri"/>
          <w:sz w:val="24"/>
          <w:szCs w:val="24"/>
        </w:rPr>
      </w:pPr>
      <w:r>
        <w:rPr>
          <w:rFonts w:ascii="Calibri" w:eastAsia="Calibri" w:hAnsi="Calibri" w:cs="Calibri"/>
          <w:sz w:val="24"/>
          <w:szCs w:val="24"/>
        </w:rPr>
        <w:t xml:space="preserve"> </w:t>
      </w:r>
    </w:p>
    <w:p w14:paraId="1366E22D" w14:textId="77777777" w:rsidR="00954036" w:rsidRDefault="00954036">
      <w:pPr>
        <w:rPr>
          <w:rFonts w:ascii="Times New Roman" w:eastAsia="Times New Roman" w:hAnsi="Times New Roman" w:cs="Times New Roman"/>
          <w:sz w:val="24"/>
          <w:szCs w:val="24"/>
        </w:rPr>
      </w:pPr>
    </w:p>
    <w:sectPr w:rsidR="00954036">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Sarah Converse" w:date="2021-02-28T08:31:00Z" w:initials="SC">
    <w:p w14:paraId="14C89D3C" w14:textId="79B1FBF2" w:rsidR="00847505" w:rsidRDefault="00847505">
      <w:pPr>
        <w:pStyle w:val="CommentText"/>
      </w:pPr>
      <w:r>
        <w:rPr>
          <w:rStyle w:val="CommentReference"/>
        </w:rPr>
        <w:annotationRef/>
      </w:r>
      <w:r>
        <w:t xml:space="preserve">I think it is useful for an abstract to start with some statement of why this is an interesting problem. </w:t>
      </w:r>
    </w:p>
  </w:comment>
  <w:comment w:id="21" w:author="Sarah Converse" w:date="2021-02-28T08:35:00Z" w:initials="SC">
    <w:p w14:paraId="60CF9220" w14:textId="2601CC3B" w:rsidR="00847505" w:rsidRDefault="00847505">
      <w:pPr>
        <w:pStyle w:val="CommentText"/>
      </w:pPr>
      <w:r>
        <w:rPr>
          <w:rStyle w:val="CommentReference"/>
        </w:rPr>
        <w:annotationRef/>
      </w:r>
      <w:r>
        <w:t xml:space="preserve">Some recommendations for how to write about this idea (which I like). </w:t>
      </w:r>
    </w:p>
  </w:comment>
  <w:comment w:id="54" w:author="Sarah Converse" w:date="2021-02-28T08:51:00Z" w:initials="SC">
    <w:p w14:paraId="10F505F2" w14:textId="5CAB22F2" w:rsidR="00847505" w:rsidRDefault="00847505">
      <w:pPr>
        <w:pStyle w:val="CommentText"/>
      </w:pPr>
      <w:r>
        <w:rPr>
          <w:rStyle w:val="CommentReference"/>
        </w:rPr>
        <w:annotationRef/>
      </w:r>
      <w:r>
        <w:t xml:space="preserve">Make sure you are consistent in your citation formatting (e.g., whether there is a comma or not). You might think about using citation software to manage your citations. That makes it easy when you want to change the citation style (e.g., to submit to a journal, you can just choose their style). </w:t>
      </w:r>
    </w:p>
  </w:comment>
  <w:comment w:id="49" w:author="Sarah Converse" w:date="2021-02-28T08:51:00Z" w:initials="SC">
    <w:p w14:paraId="62EAFA50" w14:textId="02805978" w:rsidR="00847505" w:rsidRDefault="00847505">
      <w:pPr>
        <w:pStyle w:val="CommentText"/>
      </w:pPr>
      <w:r>
        <w:rPr>
          <w:rStyle w:val="CommentReference"/>
        </w:rPr>
        <w:annotationRef/>
      </w:r>
      <w:r>
        <w:t xml:space="preserve">You could make these more specific – i.e., what species and where </w:t>
      </w:r>
    </w:p>
  </w:comment>
  <w:comment w:id="60" w:author="Sarah Converse" w:date="2021-02-28T08:46:00Z" w:initials="SC">
    <w:p w14:paraId="1A3C755D" w14:textId="0B414B1B" w:rsidR="00847505" w:rsidRDefault="00847505">
      <w:pPr>
        <w:pStyle w:val="CommentText"/>
      </w:pPr>
      <w:r>
        <w:rPr>
          <w:rStyle w:val="CommentReference"/>
        </w:rPr>
        <w:annotationRef/>
      </w:r>
      <w:r>
        <w:t xml:space="preserve">I think focus this entire paragraph on egg size – thus the previous paragraph considers the general question of effect of environmental conditions on life history, and this paragraph focuses specifically on egg size. </w:t>
      </w:r>
    </w:p>
  </w:comment>
  <w:comment w:id="113" w:author="Sarah Converse" w:date="2021-02-28T08:43:00Z" w:initials="SC">
    <w:p w14:paraId="059CB267" w14:textId="3DCDBF6D" w:rsidR="00847505" w:rsidRDefault="00847505">
      <w:pPr>
        <w:pStyle w:val="CommentText"/>
      </w:pPr>
      <w:r>
        <w:rPr>
          <w:rStyle w:val="CommentReference"/>
        </w:rPr>
        <w:annotationRef/>
      </w:r>
      <w:r>
        <w:t xml:space="preserve">Correct? </w:t>
      </w:r>
    </w:p>
  </w:comment>
  <w:comment w:id="111" w:author="Sarah Converse" w:date="2021-02-28T09:02:00Z" w:initials="SC">
    <w:p w14:paraId="34C44C77" w14:textId="015DCD47" w:rsidR="00847505" w:rsidRDefault="00847505">
      <w:pPr>
        <w:pStyle w:val="CommentText"/>
      </w:pPr>
      <w:r>
        <w:rPr>
          <w:rStyle w:val="CommentReference"/>
        </w:rPr>
        <w:annotationRef/>
      </w:r>
      <w:r>
        <w:t xml:space="preserve">Nice – motivating why this could be a particularly relevant question in your system. </w:t>
      </w:r>
    </w:p>
  </w:comment>
  <w:comment w:id="147" w:author="Sarah Converse" w:date="2021-02-28T09:10:00Z" w:initials="SC">
    <w:p w14:paraId="5E0E1988" w14:textId="621C9357" w:rsidR="00847505" w:rsidRDefault="00847505">
      <w:pPr>
        <w:pStyle w:val="CommentText"/>
      </w:pPr>
      <w:r>
        <w:rPr>
          <w:rStyle w:val="CommentReference"/>
        </w:rPr>
        <w:annotationRef/>
      </w:r>
      <w:r>
        <w:t>I think this section is good, but one change I’d like to see:</w:t>
      </w:r>
    </w:p>
    <w:p w14:paraId="50D56B80" w14:textId="77777777" w:rsidR="00847505" w:rsidRDefault="00847505">
      <w:pPr>
        <w:pStyle w:val="CommentText"/>
      </w:pPr>
    </w:p>
    <w:p w14:paraId="53C72CAF" w14:textId="6AC831AC" w:rsidR="00847505" w:rsidRDefault="00847505">
      <w:pPr>
        <w:pStyle w:val="CommentText"/>
      </w:pPr>
      <w:r>
        <w:t xml:space="preserve">“better” would have to be defined to make this a truly testable hypothesis. Otherwise you might end up tempted to define conditions that lead to larger egg size as better foraging conditions, but we wouldn’t know that for sure – it would be a circular argument. </w:t>
      </w:r>
      <w:r w:rsidRPr="00667EB3">
        <w:rPr>
          <w:b/>
          <w:bCs/>
        </w:rPr>
        <w:t>Develop a more specific statement about what environmental conditions you think would influence egg size.</w:t>
      </w:r>
      <w:r>
        <w:t xml:space="preserve"> Then, in your Discussion, you might hypothesize that conditions you found that were linked to egg size are actually conditions that are linked to better foraging success, although that in itself is a separate testable hypothesis. In other words, the overall hypothesis is: environmental conditions -&gt; foraging success -&gt; egg size. You are testing a simplified version of this: environmental conditions -&gt; egg size. </w:t>
      </w:r>
    </w:p>
    <w:p w14:paraId="7011983B" w14:textId="77777777" w:rsidR="00847505" w:rsidRDefault="00847505">
      <w:pPr>
        <w:pStyle w:val="CommentText"/>
      </w:pPr>
    </w:p>
    <w:p w14:paraId="022E970D" w14:textId="77777777" w:rsidR="00847505" w:rsidRDefault="00847505">
      <w:pPr>
        <w:pStyle w:val="CommentText"/>
      </w:pPr>
      <w:r>
        <w:t>You might reasonably hypothesize that larger forage fish populations will be linked positively to egg size. Do you have specific directional hypotheses about PDO, ENSO, and SST? i.e., would higher values in these metrics be linked to larger egg sizes, or would lower values be linked to larger egg sizes? These three factors are often thought to relate to productivity, so you might look at that (is a higher PDO indicative of higher or lower productivity?). Presumably higher productivity would be hypothesized to result in larger egg sizes.</w:t>
      </w:r>
    </w:p>
    <w:p w14:paraId="6098F905" w14:textId="77777777" w:rsidR="00847505" w:rsidRDefault="00847505">
      <w:pPr>
        <w:pStyle w:val="CommentText"/>
      </w:pPr>
    </w:p>
    <w:p w14:paraId="4118F2C4" w14:textId="77777777" w:rsidR="00BE5EF2" w:rsidRDefault="00847505">
      <w:pPr>
        <w:pStyle w:val="CommentText"/>
      </w:pPr>
      <w:r>
        <w:t xml:space="preserve">It is also okay to say that you hypothesize that there will be an effect but you’re not sure of the direction (i.e., I hypothesize that PDO will have an effect on egg size, either positive or negative). But it is good if you can develop a specific hypothesis (because in ecology, ultimately it seems like nearly everything has some effect – the most interesting question is what sort of an effect). </w:t>
      </w:r>
    </w:p>
    <w:p w14:paraId="51E4BCA2" w14:textId="77777777" w:rsidR="00BE5EF2" w:rsidRDefault="00BE5EF2">
      <w:pPr>
        <w:pStyle w:val="CommentText"/>
      </w:pPr>
    </w:p>
    <w:p w14:paraId="417EFCD8" w14:textId="24890537" w:rsidR="00847505" w:rsidRDefault="00BE5EF2">
      <w:pPr>
        <w:pStyle w:val="CommentText"/>
      </w:pPr>
      <w:r>
        <w:t xml:space="preserve">Having read further along, I think you have a great sentence on this that you could move up here and this would get you a long way toward being more specific in your hypotheses here. See my comment in your “Implications” section at the end. </w:t>
      </w:r>
      <w:r w:rsidR="00847505">
        <w:t xml:space="preserve">   </w:t>
      </w:r>
    </w:p>
  </w:comment>
  <w:comment w:id="145" w:author="Marcela Todd" w:date="2021-02-26T02:15:00Z" w:initials="">
    <w:p w14:paraId="729311C5" w14:textId="77777777" w:rsidR="00847505" w:rsidRDefault="00847505">
      <w:pPr>
        <w:widowControl w:val="0"/>
        <w:pBdr>
          <w:top w:val="nil"/>
          <w:left w:val="nil"/>
          <w:bottom w:val="nil"/>
          <w:right w:val="nil"/>
          <w:between w:val="nil"/>
        </w:pBdr>
        <w:spacing w:line="240" w:lineRule="auto"/>
        <w:rPr>
          <w:color w:val="000000"/>
        </w:rPr>
      </w:pPr>
      <w:r>
        <w:rPr>
          <w:color w:val="000000"/>
        </w:rPr>
        <w:t>This seems a bit rough because I go more in-depth in the anticipated outcomes section so I'm not sure if it's worth mentioning here. Do you have any suggestions for including this but not making it sound redundant?</w:t>
      </w:r>
    </w:p>
  </w:comment>
  <w:comment w:id="166" w:author="Sarah Converse" w:date="2021-02-28T09:27:00Z" w:initials="SC">
    <w:p w14:paraId="1AB4F1AD" w14:textId="4BFF3E71" w:rsidR="00847505" w:rsidRDefault="00847505">
      <w:pPr>
        <w:pStyle w:val="CommentText"/>
      </w:pPr>
      <w:r>
        <w:rPr>
          <w:rStyle w:val="CommentReference"/>
        </w:rPr>
        <w:annotationRef/>
      </w:r>
      <w:r>
        <w:t xml:space="preserve">I would argue that 2009-2017 are historical records (i.e., you’re not going to go collect new data as part of this project). What do you mean here specifically? </w:t>
      </w:r>
      <w:r w:rsidR="00BE5EF2">
        <w:t xml:space="preserve">Is it necessary or could you drop this? If the idea is that there are additional records that are older, but you’re not sure if you’re going to have them available, you could mention this as “If available, I will also use older egg measurement records from Santa Barbara Island; the availability and quality of older records is currently being determined.” Or something like this. </w:t>
      </w:r>
    </w:p>
  </w:comment>
  <w:comment w:id="199" w:author="Sarah Converse" w:date="2021-02-28T09:37:00Z" w:initials="SC">
    <w:p w14:paraId="37513AC6" w14:textId="60124B32" w:rsidR="00847505" w:rsidRDefault="00847505">
      <w:pPr>
        <w:pStyle w:val="CommentText"/>
      </w:pPr>
      <w:r>
        <w:rPr>
          <w:rStyle w:val="CommentReference"/>
        </w:rPr>
        <w:annotationRef/>
      </w:r>
      <w:r>
        <w:t>Note that we can’t use AIC to identify the proper random effects structure. We can use</w:t>
      </w:r>
      <w:r w:rsidR="00BE5EF2">
        <w:t xml:space="preserve"> likelihood ratio tests. </w:t>
      </w:r>
      <w:r>
        <w:t xml:space="preserve"> </w:t>
      </w:r>
    </w:p>
  </w:comment>
  <w:comment w:id="281" w:author="Amelia DuVall" w:date="2021-02-25T23:10:00Z" w:initials="">
    <w:p w14:paraId="0F1DAC07" w14:textId="77777777" w:rsidR="00847505" w:rsidRDefault="00847505">
      <w:pPr>
        <w:widowControl w:val="0"/>
        <w:pBdr>
          <w:top w:val="nil"/>
          <w:left w:val="nil"/>
          <w:bottom w:val="nil"/>
          <w:right w:val="nil"/>
          <w:between w:val="nil"/>
        </w:pBdr>
        <w:spacing w:line="240" w:lineRule="auto"/>
        <w:rPr>
          <w:color w:val="000000"/>
        </w:rPr>
      </w:pPr>
      <w:r>
        <w:rPr>
          <w:color w:val="000000"/>
        </w:rPr>
        <w:t>Should we keep this random effect or remove it (since annual variability will probably be captured in covariates)? Question for Sarah</w:t>
      </w:r>
    </w:p>
  </w:comment>
  <w:comment w:id="304" w:author="Sarah Converse" w:date="2021-02-28T09:56:00Z" w:initials="SC">
    <w:p w14:paraId="235060D9" w14:textId="35F9128D" w:rsidR="00E730A5" w:rsidRDefault="00E730A5">
      <w:pPr>
        <w:pStyle w:val="CommentText"/>
      </w:pPr>
      <w:r>
        <w:rPr>
          <w:rStyle w:val="CommentReference"/>
        </w:rPr>
        <w:annotationRef/>
      </w:r>
      <w:r>
        <w:t xml:space="preserve">Whenever you use an English letter as a symbol, you should italicize. </w:t>
      </w:r>
    </w:p>
  </w:comment>
  <w:comment w:id="309" w:author="Sarah Converse" w:date="2021-02-28T10:36:00Z" w:initials="SC">
    <w:p w14:paraId="38DBAA1C" w14:textId="692C373A" w:rsidR="00BE5EF2" w:rsidRDefault="00BE5EF2">
      <w:pPr>
        <w:pStyle w:val="CommentText"/>
      </w:pPr>
      <w:r>
        <w:rPr>
          <w:rStyle w:val="CommentReference"/>
        </w:rPr>
        <w:annotationRef/>
      </w:r>
      <w:r>
        <w:t xml:space="preserve">I don’t think this sentence is necessary – you can leave the reader to interpret the initial analyses in this case.. </w:t>
      </w:r>
    </w:p>
  </w:comment>
  <w:comment w:id="323" w:author="Sarah Converse" w:date="2021-02-28T10:05:00Z" w:initials="SC">
    <w:p w14:paraId="53B03056" w14:textId="77777777" w:rsidR="00E730A5" w:rsidRDefault="00E730A5">
      <w:pPr>
        <w:pStyle w:val="CommentText"/>
      </w:pPr>
      <w:r>
        <w:rPr>
          <w:rStyle w:val="CommentReference"/>
        </w:rPr>
        <w:annotationRef/>
      </w:r>
      <w:r>
        <w:t xml:space="preserve">What you want to do in this section is highlight what you think the importance of your work will be. </w:t>
      </w:r>
      <w:r w:rsidR="00810EE8">
        <w:t xml:space="preserve">You don’t want to just repeat your hypotheses, which you rightly have earlier in the proposal. </w:t>
      </w:r>
      <w:r>
        <w:t>See my edits</w:t>
      </w:r>
      <w:r w:rsidR="00810EE8">
        <w:t xml:space="preserve"> with suggestions on how to do that</w:t>
      </w:r>
      <w:r>
        <w:t xml:space="preserve">. </w:t>
      </w:r>
    </w:p>
    <w:p w14:paraId="5D1DDD3B" w14:textId="77777777" w:rsidR="00810EE8" w:rsidRDefault="00810EE8">
      <w:pPr>
        <w:pStyle w:val="CommentText"/>
      </w:pPr>
    </w:p>
    <w:p w14:paraId="773D5F70" w14:textId="2C887BB5" w:rsidR="00810EE8" w:rsidRDefault="00810EE8">
      <w:pPr>
        <w:pStyle w:val="CommentText"/>
      </w:pPr>
      <w:r>
        <w:t xml:space="preserve">See my comments too about moving one of these </w:t>
      </w:r>
      <w:r w:rsidR="00BE5EF2">
        <w:t xml:space="preserve">first couple </w:t>
      </w:r>
      <w:r>
        <w:t>sentence</w:t>
      </w:r>
      <w:r w:rsidR="00BE5EF2">
        <w:t>s</w:t>
      </w:r>
      <w:r>
        <w:t xml:space="preserve"> to the section on hypotheses. </w:t>
      </w:r>
    </w:p>
  </w:comment>
  <w:comment w:id="326" w:author="Sarah Converse" w:date="2021-02-28T10:01:00Z" w:initials="SC">
    <w:p w14:paraId="1DF8DBF9" w14:textId="50497558" w:rsidR="00E730A5" w:rsidRDefault="00E730A5">
      <w:pPr>
        <w:pStyle w:val="CommentText"/>
      </w:pPr>
      <w:r>
        <w:rPr>
          <w:rStyle w:val="CommentReference"/>
        </w:rPr>
        <w:annotationRef/>
      </w:r>
      <w:r>
        <w:t xml:space="preserve">You can delete – this is in the earlier section on hypotheses. </w:t>
      </w:r>
    </w:p>
  </w:comment>
  <w:comment w:id="332" w:author="Sarah Converse" w:date="2021-02-28T10:01:00Z" w:initials="SC">
    <w:p w14:paraId="13CD42E3" w14:textId="128DC44B" w:rsidR="00E730A5" w:rsidRDefault="00E730A5">
      <w:pPr>
        <w:pStyle w:val="CommentText"/>
      </w:pPr>
      <w:r>
        <w:rPr>
          <w:rStyle w:val="CommentReference"/>
        </w:rPr>
        <w:annotationRef/>
      </w:r>
      <w:r>
        <w:t>Good! Move this earlier to the section on hypotheses. But you don’t need to repeat it here.</w:t>
      </w:r>
      <w:r w:rsidR="00BE5EF2">
        <w:t xml:space="preserve"> Make sure you explain “ENSO” because I think this will be before you’ve introduced it in the methods. </w:t>
      </w:r>
      <w:r>
        <w:t xml:space="preserve"> </w:t>
      </w:r>
    </w:p>
  </w:comment>
  <w:comment w:id="388" w:author="Sarah Converse" w:date="2021-02-28T10:16:00Z" w:initials="SC">
    <w:p w14:paraId="0C8025C4" w14:textId="7E1CC4E7" w:rsidR="00E33FC0" w:rsidRDefault="00E33FC0">
      <w:pPr>
        <w:pStyle w:val="CommentText"/>
      </w:pPr>
      <w:r>
        <w:rPr>
          <w:rStyle w:val="CommentReference"/>
        </w:rPr>
        <w:annotationRef/>
      </w:r>
      <w:r>
        <w:t>I assume this is true though I don’t have any evidence – might be interesting to see if it is out there</w:t>
      </w:r>
      <w:r w:rsidR="00BE5EF2">
        <w:t xml:space="preserve"> in the literature</w:t>
      </w:r>
      <w:r>
        <w:t>.</w:t>
      </w:r>
      <w:r w:rsidR="00BE5EF2">
        <w:t xml:space="preserve"> I was thinking about why plot effects might arise and I think it would have be one of these reasons, unless it was purely random chance. </w:t>
      </w:r>
      <w:r>
        <w:t xml:space="preserve"> </w:t>
      </w:r>
    </w:p>
  </w:comment>
  <w:comment w:id="423" w:author="Sarah Converse" w:date="2021-02-28T10:20:00Z" w:initials="SC">
    <w:p w14:paraId="75A23D71" w14:textId="4DCEE710" w:rsidR="00E33FC0" w:rsidRDefault="00E33FC0">
      <w:pPr>
        <w:pStyle w:val="CommentText"/>
      </w:pPr>
      <w:r>
        <w:rPr>
          <w:rStyle w:val="CommentReference"/>
        </w:rPr>
        <w:annotationRef/>
      </w:r>
      <w:r>
        <w:t xml:space="preserve">Format the literature cited with appropriate indentation after the first line. Again, using citation management software will help you with this.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4C89D3C" w15:done="0"/>
  <w15:commentEx w15:paraId="60CF9220" w15:done="0"/>
  <w15:commentEx w15:paraId="10F505F2" w15:done="0"/>
  <w15:commentEx w15:paraId="62EAFA50" w15:done="0"/>
  <w15:commentEx w15:paraId="1A3C755D" w15:done="0"/>
  <w15:commentEx w15:paraId="059CB267" w15:done="0"/>
  <w15:commentEx w15:paraId="34C44C77" w15:done="0"/>
  <w15:commentEx w15:paraId="417EFCD8" w15:done="0"/>
  <w15:commentEx w15:paraId="729311C5" w15:done="0"/>
  <w15:commentEx w15:paraId="1AB4F1AD" w15:done="0"/>
  <w15:commentEx w15:paraId="37513AC6" w15:done="0"/>
  <w15:commentEx w15:paraId="0F1DAC07" w15:done="0"/>
  <w15:commentEx w15:paraId="235060D9" w15:done="0"/>
  <w15:commentEx w15:paraId="38DBAA1C" w15:done="0"/>
  <w15:commentEx w15:paraId="773D5F70" w15:done="0"/>
  <w15:commentEx w15:paraId="1DF8DBF9" w15:done="0"/>
  <w15:commentEx w15:paraId="13CD42E3" w15:done="0"/>
  <w15:commentEx w15:paraId="0C8025C4" w15:done="0"/>
  <w15:commentEx w15:paraId="75A23D7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E5D34E" w16cex:dateUtc="2021-02-28T16:31:00Z"/>
  <w16cex:commentExtensible w16cex:durableId="23E5D45A" w16cex:dateUtc="2021-02-28T16:35:00Z"/>
  <w16cex:commentExtensible w16cex:durableId="23E5D81C" w16cex:dateUtc="2021-02-28T16:51:00Z"/>
  <w16cex:commentExtensible w16cex:durableId="23E5D808" w16cex:dateUtc="2021-02-28T16:51:00Z"/>
  <w16cex:commentExtensible w16cex:durableId="23E5D6FB" w16cex:dateUtc="2021-02-28T16:46:00Z"/>
  <w16cex:commentExtensible w16cex:durableId="23E5D630" w16cex:dateUtc="2021-02-28T16:43:00Z"/>
  <w16cex:commentExtensible w16cex:durableId="23E5DA9B" w16cex:dateUtc="2021-02-28T17:02:00Z"/>
  <w16cex:commentExtensible w16cex:durableId="23E5DC9A" w16cex:dateUtc="2021-02-28T17:10:00Z"/>
  <w16cex:commentExtensible w16cex:durableId="23E5E06A" w16cex:dateUtc="2021-02-28T17:27:00Z"/>
  <w16cex:commentExtensible w16cex:durableId="23E5E2C8" w16cex:dateUtc="2021-02-28T17:37:00Z"/>
  <w16cex:commentExtensible w16cex:durableId="23E5E766" w16cex:dateUtc="2021-02-28T17:56:00Z"/>
  <w16cex:commentExtensible w16cex:durableId="23E5F09E" w16cex:dateUtc="2021-02-28T18:36:00Z"/>
  <w16cex:commentExtensible w16cex:durableId="23E5E976" w16cex:dateUtc="2021-02-28T18:05:00Z"/>
  <w16cex:commentExtensible w16cex:durableId="23E5E88A" w16cex:dateUtc="2021-02-28T18:01:00Z"/>
  <w16cex:commentExtensible w16cex:durableId="23E5E85C" w16cex:dateUtc="2021-02-28T18:01:00Z"/>
  <w16cex:commentExtensible w16cex:durableId="23E5EBFF" w16cex:dateUtc="2021-02-28T18:16:00Z"/>
  <w16cex:commentExtensible w16cex:durableId="23E5ECF5" w16cex:dateUtc="2021-02-28T18: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4C89D3C" w16cid:durableId="23E5D34E"/>
  <w16cid:commentId w16cid:paraId="60CF9220" w16cid:durableId="23E5D45A"/>
  <w16cid:commentId w16cid:paraId="10F505F2" w16cid:durableId="23E5D81C"/>
  <w16cid:commentId w16cid:paraId="62EAFA50" w16cid:durableId="23E5D808"/>
  <w16cid:commentId w16cid:paraId="1A3C755D" w16cid:durableId="23E5D6FB"/>
  <w16cid:commentId w16cid:paraId="059CB267" w16cid:durableId="23E5D630"/>
  <w16cid:commentId w16cid:paraId="34C44C77" w16cid:durableId="23E5DA9B"/>
  <w16cid:commentId w16cid:paraId="417EFCD8" w16cid:durableId="23E5DC9A"/>
  <w16cid:commentId w16cid:paraId="729311C5" w16cid:durableId="23E27282"/>
  <w16cid:commentId w16cid:paraId="1AB4F1AD" w16cid:durableId="23E5E06A"/>
  <w16cid:commentId w16cid:paraId="37513AC6" w16cid:durableId="23E5E2C8"/>
  <w16cid:commentId w16cid:paraId="0F1DAC07" w16cid:durableId="23E27283"/>
  <w16cid:commentId w16cid:paraId="235060D9" w16cid:durableId="23E5E766"/>
  <w16cid:commentId w16cid:paraId="38DBAA1C" w16cid:durableId="23E5F09E"/>
  <w16cid:commentId w16cid:paraId="773D5F70" w16cid:durableId="23E5E976"/>
  <w16cid:commentId w16cid:paraId="1DF8DBF9" w16cid:durableId="23E5E88A"/>
  <w16cid:commentId w16cid:paraId="13CD42E3" w16cid:durableId="23E5E85C"/>
  <w16cid:commentId w16cid:paraId="0C8025C4" w16cid:durableId="23E5EBFF"/>
  <w16cid:commentId w16cid:paraId="75A23D71" w16cid:durableId="23E5ECF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7F18DB"/>
    <w:multiLevelType w:val="multilevel"/>
    <w:tmpl w:val="8E409E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E967DF2"/>
    <w:multiLevelType w:val="multilevel"/>
    <w:tmpl w:val="E5E40D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C512B18"/>
    <w:multiLevelType w:val="multilevel"/>
    <w:tmpl w:val="F32EC2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2060FE8"/>
    <w:multiLevelType w:val="multilevel"/>
    <w:tmpl w:val="E07A5C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0"/>
  </w:num>
  <w:num w:numId="3">
    <w:abstractNumId w:val="2"/>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rah Converse">
    <w15:presenceInfo w15:providerId="Windows Live" w15:userId="8ca50570a8e6387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4036"/>
    <w:rsid w:val="00035518"/>
    <w:rsid w:val="000F261A"/>
    <w:rsid w:val="003055DB"/>
    <w:rsid w:val="004B0A42"/>
    <w:rsid w:val="00654957"/>
    <w:rsid w:val="006633EA"/>
    <w:rsid w:val="00667EB3"/>
    <w:rsid w:val="00810EE8"/>
    <w:rsid w:val="00840969"/>
    <w:rsid w:val="00847505"/>
    <w:rsid w:val="008562EC"/>
    <w:rsid w:val="00954036"/>
    <w:rsid w:val="00BE5EF2"/>
    <w:rsid w:val="00E33FC0"/>
    <w:rsid w:val="00E730A5"/>
    <w:rsid w:val="00E84C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CD918"/>
  <w15:docId w15:val="{4EA76808-045C-B740-836E-CE9C68924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0F261A"/>
    <w:rPr>
      <w:b/>
      <w:bCs/>
    </w:rPr>
  </w:style>
  <w:style w:type="character" w:customStyle="1" w:styleId="CommentSubjectChar">
    <w:name w:val="Comment Subject Char"/>
    <w:basedOn w:val="CommentTextChar"/>
    <w:link w:val="CommentSubject"/>
    <w:uiPriority w:val="99"/>
    <w:semiHidden/>
    <w:rsid w:val="000F261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hyperlink" Target="https://doi.org/10.3354/meps09813" TargetMode="External"/><Relationship Id="rId18" Type="http://schemas.openxmlformats.org/officeDocument/2006/relationships/hyperlink" Target="https://doi.org/10.1016/j.pocean.2009.07.028" TargetMode="External"/><Relationship Id="rId26" Type="http://schemas.openxmlformats.org/officeDocument/2006/relationships/hyperlink" Target="https://doi.org/10.3354/meps07070" TargetMode="External"/><Relationship Id="rId3" Type="http://schemas.openxmlformats.org/officeDocument/2006/relationships/settings" Target="settings.xml"/><Relationship Id="rId21" Type="http://schemas.openxmlformats.org/officeDocument/2006/relationships/hyperlink" Target="https://doi.org/10.3354/meps07603" TargetMode="External"/><Relationship Id="rId34" Type="http://schemas.microsoft.com/office/2011/relationships/people" Target="people.xml"/><Relationship Id="rId7" Type="http://schemas.microsoft.com/office/2016/09/relationships/commentsIds" Target="commentsIds.xml"/><Relationship Id="rId12" Type="http://schemas.openxmlformats.org/officeDocument/2006/relationships/image" Target="media/image4.png"/><Relationship Id="rId17" Type="http://schemas.openxmlformats.org/officeDocument/2006/relationships/hyperlink" Target="https://doi.org/10.1016/j.pocean.2009.07.028" TargetMode="External"/><Relationship Id="rId25" Type="http://schemas.openxmlformats.org/officeDocument/2006/relationships/hyperlink" Target="https://doi.org/10.3354/meps07070"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i.org/10.5751/ACE-01118-120216" TargetMode="External"/><Relationship Id="rId20" Type="http://schemas.openxmlformats.org/officeDocument/2006/relationships/hyperlink" Target="https://doi.org/10.1016/j.pocean.2009.07.028" TargetMode="External"/><Relationship Id="rId29" Type="http://schemas.openxmlformats.org/officeDocument/2006/relationships/hyperlink" Target="https://doi.org/10.3354/meps09806" TargetMode="Externa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png"/><Relationship Id="rId24" Type="http://schemas.openxmlformats.org/officeDocument/2006/relationships/hyperlink" Target="https://doi.org/10.1016/j.marpolbul.2009.08.024" TargetMode="External"/><Relationship Id="rId32" Type="http://schemas.openxmlformats.org/officeDocument/2006/relationships/hyperlink" Target="https://doi.org/10.1641/0006-3568(2005)055%5b0039:MUTCOE%5d2.0.CO;2" TargetMode="External"/><Relationship Id="rId5" Type="http://schemas.openxmlformats.org/officeDocument/2006/relationships/comments" Target="comments.xml"/><Relationship Id="rId15" Type="http://schemas.openxmlformats.org/officeDocument/2006/relationships/hyperlink" Target="https://doi.org/10.5751/ACE-01118-120216" TargetMode="External"/><Relationship Id="rId23" Type="http://schemas.openxmlformats.org/officeDocument/2006/relationships/hyperlink" Target="https://doi.org/10.1016/j.marpolbul.2009.08.024" TargetMode="External"/><Relationship Id="rId28" Type="http://schemas.openxmlformats.org/officeDocument/2006/relationships/hyperlink" Target="https://doi.org/10.2307/1366104" TargetMode="External"/><Relationship Id="rId10" Type="http://schemas.openxmlformats.org/officeDocument/2006/relationships/image" Target="media/image2.png"/><Relationship Id="rId19" Type="http://schemas.openxmlformats.org/officeDocument/2006/relationships/hyperlink" Target="https://doi.org/10.1016/j.pocean.2009.07.028" TargetMode="External"/><Relationship Id="rId31" Type="http://schemas.openxmlformats.org/officeDocument/2006/relationships/hyperlink" Target="https://doi.org/10.1641/0006-3568(2005)055%5b0039:MUTCOE%5d2.0.CO;2"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doi.org/10.3354/meps09813" TargetMode="External"/><Relationship Id="rId22" Type="http://schemas.openxmlformats.org/officeDocument/2006/relationships/hyperlink" Target="https://doi.org/10.3354/meps07603" TargetMode="External"/><Relationship Id="rId27" Type="http://schemas.openxmlformats.org/officeDocument/2006/relationships/hyperlink" Target="https://doi.org/10.2307/1366104" TargetMode="External"/><Relationship Id="rId30" Type="http://schemas.openxmlformats.org/officeDocument/2006/relationships/hyperlink" Target="https://doi.org/10.3354/meps09806"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11</Pages>
  <Words>3336</Words>
  <Characters>19021</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dc:creator>
  <cp:lastModifiedBy>Sarah Converse</cp:lastModifiedBy>
  <cp:revision>3</cp:revision>
  <dcterms:created xsi:type="dcterms:W3CDTF">2021-02-28T18:28:00Z</dcterms:created>
  <dcterms:modified xsi:type="dcterms:W3CDTF">2021-02-28T18:38:00Z</dcterms:modified>
</cp:coreProperties>
</file>